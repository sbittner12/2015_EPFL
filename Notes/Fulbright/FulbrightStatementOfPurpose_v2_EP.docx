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66D" w:rsidRDefault="00E9666D" w:rsidP="00E9666D">
      <w:pPr>
        <w:jc w:val="both"/>
        <w:rPr>
          <w:ins w:id="0" w:author="EP" w:date="2015-08-11T10:08:00Z"/>
          <w:rFonts w:ascii="Times New Roman" w:hAnsi="Times New Roman" w:cs="Times New Roman"/>
          <w:sz w:val="24"/>
        </w:rPr>
        <w:pPrChange w:id="1" w:author="EP" w:date="2015-08-11T10:06:00Z">
          <w:pPr/>
        </w:pPrChange>
      </w:pPr>
      <w:ins w:id="2" w:author="EP" w:date="2015-08-11T10:08:00Z">
        <w:r>
          <w:rPr>
            <w:rFonts w:ascii="Times New Roman" w:hAnsi="Times New Roman" w:cs="Times New Roman"/>
            <w:sz w:val="24"/>
          </w:rPr>
          <w:t>I am a</w:t>
        </w:r>
      </w:ins>
      <w:ins w:id="3" w:author="EP" w:date="2015-08-11T10:54:00Z">
        <w:r w:rsidR="00220114">
          <w:rPr>
            <w:rFonts w:ascii="Times New Roman" w:hAnsi="Times New Roman" w:cs="Times New Roman"/>
            <w:sz w:val="24"/>
          </w:rPr>
          <w:t>n</w:t>
        </w:r>
      </w:ins>
      <w:ins w:id="4" w:author="EP" w:date="2015-08-11T10:08:00Z">
        <w:r>
          <w:rPr>
            <w:rFonts w:ascii="Times New Roman" w:hAnsi="Times New Roman" w:cs="Times New Roman"/>
            <w:sz w:val="24"/>
          </w:rPr>
          <w:t xml:space="preserve"> </w:t>
        </w:r>
      </w:ins>
      <w:ins w:id="5" w:author="EP" w:date="2015-08-11T10:54:00Z">
        <w:r w:rsidR="00220114" w:rsidRPr="00533115">
          <w:rPr>
            <w:rFonts w:ascii="Times New Roman" w:hAnsi="Times New Roman" w:cs="Times New Roman"/>
            <w:sz w:val="24"/>
          </w:rPr>
          <w:t>Electrical and Computer Engineering</w:t>
        </w:r>
        <w:r w:rsidR="00220114">
          <w:rPr>
            <w:rFonts w:ascii="Times New Roman" w:hAnsi="Times New Roman" w:cs="Times New Roman"/>
            <w:sz w:val="24"/>
          </w:rPr>
          <w:t xml:space="preserve"> </w:t>
        </w:r>
      </w:ins>
      <w:commentRangeStart w:id="6"/>
      <w:ins w:id="7" w:author="EP" w:date="2015-08-11T10:08:00Z">
        <w:r>
          <w:rPr>
            <w:rFonts w:ascii="Times New Roman" w:hAnsi="Times New Roman" w:cs="Times New Roman"/>
            <w:sz w:val="24"/>
          </w:rPr>
          <w:t>…</w:t>
        </w:r>
        <w:commentRangeEnd w:id="6"/>
        <w:r>
          <w:rPr>
            <w:rStyle w:val="CommentReference"/>
          </w:rPr>
          <w:commentReference w:id="6"/>
        </w:r>
      </w:ins>
    </w:p>
    <w:p w:rsidR="00595E06" w:rsidDel="00D92EF2" w:rsidRDefault="008B6107" w:rsidP="0015366B">
      <w:pPr>
        <w:jc w:val="both"/>
        <w:rPr>
          <w:del w:id="8" w:author="EP" w:date="2015-08-11T10:16:00Z"/>
          <w:rFonts w:ascii="Times New Roman" w:hAnsi="Times New Roman" w:cs="Times New Roman"/>
          <w:bCs/>
          <w:color w:val="252525"/>
          <w:sz w:val="24"/>
          <w:shd w:val="clear" w:color="auto" w:fill="FFFFFF"/>
        </w:rPr>
        <w:pPrChange w:id="9" w:author="EP" w:date="2015-08-11T10:21:00Z">
          <w:pPr/>
        </w:pPrChange>
      </w:pPr>
      <w:r w:rsidRPr="00533115">
        <w:rPr>
          <w:rFonts w:ascii="Times New Roman" w:hAnsi="Times New Roman" w:cs="Times New Roman"/>
          <w:sz w:val="24"/>
        </w:rPr>
        <w:t xml:space="preserve">I am </w:t>
      </w:r>
      <w:ins w:id="10" w:author="EP" w:date="2015-08-11T10:08:00Z">
        <w:r w:rsidR="00E9666D">
          <w:rPr>
            <w:rFonts w:ascii="Times New Roman" w:hAnsi="Times New Roman" w:cs="Times New Roman"/>
            <w:sz w:val="24"/>
          </w:rPr>
          <w:t xml:space="preserve">writing this research proposal in </w:t>
        </w:r>
      </w:ins>
      <w:ins w:id="11" w:author="EP" w:date="2015-08-11T10:09:00Z">
        <w:r w:rsidR="00E9666D">
          <w:rPr>
            <w:rFonts w:ascii="Times New Roman" w:hAnsi="Times New Roman" w:cs="Times New Roman"/>
            <w:sz w:val="24"/>
          </w:rPr>
          <w:t xml:space="preserve">support of my application </w:t>
        </w:r>
      </w:ins>
      <w:ins w:id="12" w:author="EP" w:date="2015-08-11T10:13:00Z">
        <w:r w:rsidR="00CC3E87">
          <w:rPr>
            <w:rFonts w:ascii="Times New Roman" w:hAnsi="Times New Roman" w:cs="Times New Roman"/>
            <w:sz w:val="24"/>
          </w:rPr>
          <w:t>for</w:t>
        </w:r>
      </w:ins>
      <w:ins w:id="13" w:author="EP" w:date="2015-08-11T10:08:00Z">
        <w:r w:rsidR="00E9666D">
          <w:rPr>
            <w:rFonts w:ascii="Times New Roman" w:hAnsi="Times New Roman" w:cs="Times New Roman"/>
            <w:sz w:val="24"/>
          </w:rPr>
          <w:t xml:space="preserve"> </w:t>
        </w:r>
      </w:ins>
      <w:del w:id="14" w:author="EP" w:date="2015-08-11T10:09:00Z">
        <w:r w:rsidRPr="00533115" w:rsidDel="00E9666D">
          <w:rPr>
            <w:rFonts w:ascii="Times New Roman" w:hAnsi="Times New Roman" w:cs="Times New Roman"/>
            <w:sz w:val="24"/>
          </w:rPr>
          <w:delText xml:space="preserve">applying for </w:delText>
        </w:r>
      </w:del>
      <w:r w:rsidRPr="00533115">
        <w:rPr>
          <w:rFonts w:ascii="Times New Roman" w:hAnsi="Times New Roman" w:cs="Times New Roman"/>
          <w:sz w:val="24"/>
        </w:rPr>
        <w:t xml:space="preserve">a Fulbright Award </w:t>
      </w:r>
      <w:del w:id="15" w:author="EP" w:date="2015-08-11T10:09:00Z">
        <w:r w:rsidRPr="00533115" w:rsidDel="00E9666D">
          <w:rPr>
            <w:rFonts w:ascii="Times New Roman" w:hAnsi="Times New Roman" w:cs="Times New Roman"/>
            <w:sz w:val="24"/>
          </w:rPr>
          <w:delText xml:space="preserve">seeking a research grant in Switzerland </w:delText>
        </w:r>
      </w:del>
      <w:r w:rsidRPr="00533115">
        <w:rPr>
          <w:rFonts w:ascii="Times New Roman" w:hAnsi="Times New Roman" w:cs="Times New Roman"/>
          <w:sz w:val="24"/>
        </w:rPr>
        <w:t xml:space="preserve">to fund a 12-month project at </w:t>
      </w:r>
      <w:r w:rsidR="00537D17" w:rsidRPr="00533115">
        <w:rPr>
          <w:rFonts w:ascii="Times New Roman" w:hAnsi="Times New Roman" w:cs="Times New Roman"/>
          <w:bCs/>
          <w:color w:val="252525"/>
          <w:sz w:val="24"/>
          <w:shd w:val="clear" w:color="auto" w:fill="FFFFFF"/>
        </w:rPr>
        <w:t>the Swiss Federal Institute of Technology</w:t>
      </w:r>
      <w:r w:rsidR="001650F4" w:rsidRPr="00533115">
        <w:rPr>
          <w:rFonts w:ascii="Times New Roman" w:hAnsi="Times New Roman" w:cs="Times New Roman"/>
          <w:bCs/>
          <w:color w:val="252525"/>
          <w:sz w:val="24"/>
          <w:shd w:val="clear" w:color="auto" w:fill="FFFFFF"/>
        </w:rPr>
        <w:t xml:space="preserve"> in Lausanne</w:t>
      </w:r>
      <w:r w:rsidRPr="00533115">
        <w:rPr>
          <w:rFonts w:ascii="Times New Roman" w:hAnsi="Times New Roman" w:cs="Times New Roman"/>
          <w:bCs/>
          <w:color w:val="252525"/>
          <w:sz w:val="24"/>
          <w:shd w:val="clear" w:color="auto" w:fill="FFFFFF"/>
        </w:rPr>
        <w:t xml:space="preserve"> (EPFL)</w:t>
      </w:r>
      <w:ins w:id="16" w:author="EP" w:date="2015-08-11T10:09:00Z">
        <w:r w:rsidR="00E9666D">
          <w:rPr>
            <w:rFonts w:ascii="Times New Roman" w:hAnsi="Times New Roman" w:cs="Times New Roman"/>
            <w:bCs/>
            <w:color w:val="252525"/>
            <w:sz w:val="24"/>
            <w:shd w:val="clear" w:color="auto" w:fill="FFFFFF"/>
          </w:rPr>
          <w:t xml:space="preserve"> starting from September 2016</w:t>
        </w:r>
      </w:ins>
      <w:r w:rsidRPr="00533115">
        <w:rPr>
          <w:rFonts w:ascii="Times New Roman" w:hAnsi="Times New Roman" w:cs="Times New Roman"/>
          <w:bCs/>
          <w:color w:val="252525"/>
          <w:sz w:val="24"/>
          <w:shd w:val="clear" w:color="auto" w:fill="FFFFFF"/>
        </w:rPr>
        <w:t>.</w:t>
      </w:r>
      <w:del w:id="17" w:author="EP" w:date="2015-08-11T10:09:00Z">
        <w:r w:rsidRPr="00533115" w:rsidDel="00E9666D">
          <w:rPr>
            <w:rFonts w:ascii="Times New Roman" w:hAnsi="Times New Roman" w:cs="Times New Roman"/>
            <w:bCs/>
            <w:color w:val="252525"/>
            <w:sz w:val="24"/>
            <w:shd w:val="clear" w:color="auto" w:fill="FFFFFF"/>
          </w:rPr>
          <w:delText xml:space="preserve"> </w:delText>
        </w:r>
      </w:del>
      <w:r w:rsidRPr="00533115">
        <w:rPr>
          <w:rFonts w:ascii="Times New Roman" w:hAnsi="Times New Roman" w:cs="Times New Roman"/>
          <w:bCs/>
          <w:color w:val="252525"/>
          <w:sz w:val="24"/>
          <w:shd w:val="clear" w:color="auto" w:fill="FFFFFF"/>
        </w:rPr>
        <w:t xml:space="preserve"> At the Translational Neural Engineering Laboratory</w:t>
      </w:r>
      <w:ins w:id="18" w:author="EP" w:date="2015-08-11T10:15:00Z">
        <w:r w:rsidR="00CC3E87">
          <w:rPr>
            <w:rFonts w:ascii="Times New Roman" w:hAnsi="Times New Roman" w:cs="Times New Roman"/>
            <w:bCs/>
            <w:color w:val="252525"/>
            <w:sz w:val="24"/>
            <w:shd w:val="clear" w:color="auto" w:fill="FFFFFF"/>
          </w:rPr>
          <w:t xml:space="preserve"> (TNE)</w:t>
        </w:r>
      </w:ins>
      <w:r w:rsidRPr="00533115">
        <w:rPr>
          <w:rFonts w:ascii="Times New Roman" w:hAnsi="Times New Roman" w:cs="Times New Roman"/>
          <w:bCs/>
          <w:color w:val="252525"/>
          <w:sz w:val="24"/>
          <w:shd w:val="clear" w:color="auto" w:fill="FFFFFF"/>
        </w:rPr>
        <w:t xml:space="preserve">, I </w:t>
      </w:r>
      <w:del w:id="19" w:author="EP" w:date="2015-08-11T10:10:00Z">
        <w:r w:rsidRPr="00533115" w:rsidDel="004D4FD7">
          <w:rPr>
            <w:rFonts w:ascii="Times New Roman" w:hAnsi="Times New Roman" w:cs="Times New Roman"/>
            <w:bCs/>
            <w:color w:val="252525"/>
            <w:sz w:val="24"/>
            <w:shd w:val="clear" w:color="auto" w:fill="FFFFFF"/>
          </w:rPr>
          <w:delText xml:space="preserve">would </w:delText>
        </w:r>
      </w:del>
      <w:ins w:id="20" w:author="EP" w:date="2015-08-11T10:10:00Z">
        <w:r w:rsidR="004D4FD7" w:rsidRPr="00533115">
          <w:rPr>
            <w:rFonts w:ascii="Times New Roman" w:hAnsi="Times New Roman" w:cs="Times New Roman"/>
            <w:bCs/>
            <w:color w:val="252525"/>
            <w:sz w:val="24"/>
            <w:shd w:val="clear" w:color="auto" w:fill="FFFFFF"/>
          </w:rPr>
          <w:t>w</w:t>
        </w:r>
        <w:r w:rsidR="004D4FD7">
          <w:rPr>
            <w:rFonts w:ascii="Times New Roman" w:hAnsi="Times New Roman" w:cs="Times New Roman"/>
            <w:bCs/>
            <w:color w:val="252525"/>
            <w:sz w:val="24"/>
            <w:shd w:val="clear" w:color="auto" w:fill="FFFFFF"/>
          </w:rPr>
          <w:t>ill</w:t>
        </w:r>
        <w:r w:rsidR="004D4FD7" w:rsidRPr="00533115">
          <w:rPr>
            <w:rFonts w:ascii="Times New Roman" w:hAnsi="Times New Roman" w:cs="Times New Roman"/>
            <w:bCs/>
            <w:color w:val="252525"/>
            <w:sz w:val="24"/>
            <w:shd w:val="clear" w:color="auto" w:fill="FFFFFF"/>
          </w:rPr>
          <w:t xml:space="preserve"> </w:t>
        </w:r>
      </w:ins>
      <w:r w:rsidRPr="00533115">
        <w:rPr>
          <w:rFonts w:ascii="Times New Roman" w:hAnsi="Times New Roman" w:cs="Times New Roman"/>
          <w:bCs/>
          <w:color w:val="252525"/>
          <w:sz w:val="24"/>
          <w:shd w:val="clear" w:color="auto" w:fill="FFFFFF"/>
        </w:rPr>
        <w:t xml:space="preserve">work </w:t>
      </w:r>
      <w:del w:id="21" w:author="EP" w:date="2015-08-11T10:10:00Z">
        <w:r w:rsidR="00B80C00" w:rsidRPr="00533115" w:rsidDel="004D4FD7">
          <w:rPr>
            <w:rFonts w:ascii="Times New Roman" w:hAnsi="Times New Roman" w:cs="Times New Roman"/>
            <w:bCs/>
            <w:color w:val="252525"/>
            <w:sz w:val="24"/>
            <w:shd w:val="clear" w:color="auto" w:fill="FFFFFF"/>
          </w:rPr>
          <w:delText>with the support</w:delText>
        </w:r>
      </w:del>
      <w:ins w:id="22" w:author="EP" w:date="2015-08-11T10:10:00Z">
        <w:r w:rsidR="004D4FD7">
          <w:rPr>
            <w:rFonts w:ascii="Times New Roman" w:hAnsi="Times New Roman" w:cs="Times New Roman"/>
            <w:bCs/>
            <w:color w:val="252525"/>
            <w:sz w:val="24"/>
            <w:shd w:val="clear" w:color="auto" w:fill="FFFFFF"/>
          </w:rPr>
          <w:t>under the supervision</w:t>
        </w:r>
        <w:r w:rsidR="00E9666D">
          <w:rPr>
            <w:rFonts w:ascii="Times New Roman" w:hAnsi="Times New Roman" w:cs="Times New Roman"/>
            <w:bCs/>
            <w:color w:val="252525"/>
            <w:sz w:val="24"/>
            <w:shd w:val="clear" w:color="auto" w:fill="FFFFFF"/>
          </w:rPr>
          <w:t xml:space="preserve"> of</w:t>
        </w:r>
      </w:ins>
      <w:r w:rsidRPr="00533115">
        <w:rPr>
          <w:rFonts w:ascii="Times New Roman" w:hAnsi="Times New Roman" w:cs="Times New Roman"/>
          <w:bCs/>
          <w:color w:val="252525"/>
          <w:sz w:val="24"/>
          <w:shd w:val="clear" w:color="auto" w:fill="FFFFFF"/>
        </w:rPr>
        <w:t xml:space="preserve"> Prof. Silvestro Micera</w:t>
      </w:r>
      <w:del w:id="23" w:author="EP" w:date="2015-08-11T10:52:00Z">
        <w:r w:rsidRPr="00533115" w:rsidDel="00220114">
          <w:rPr>
            <w:rFonts w:ascii="Times New Roman" w:hAnsi="Times New Roman" w:cs="Times New Roman"/>
            <w:bCs/>
            <w:color w:val="252525"/>
            <w:sz w:val="24"/>
            <w:shd w:val="clear" w:color="auto" w:fill="FFFFFF"/>
          </w:rPr>
          <w:delText xml:space="preserve"> </w:delText>
        </w:r>
      </w:del>
      <w:ins w:id="24" w:author="EP" w:date="2015-08-11T10:52:00Z">
        <w:r w:rsidR="00220114">
          <w:rPr>
            <w:rFonts w:ascii="Times New Roman" w:hAnsi="Times New Roman" w:cs="Times New Roman"/>
            <w:bCs/>
            <w:color w:val="252525"/>
            <w:sz w:val="24"/>
            <w:shd w:val="clear" w:color="auto" w:fill="FFFFFF"/>
          </w:rPr>
          <w:t xml:space="preserve"> </w:t>
        </w:r>
      </w:ins>
      <w:r w:rsidRPr="00533115">
        <w:rPr>
          <w:rFonts w:ascii="Times New Roman" w:hAnsi="Times New Roman" w:cs="Times New Roman"/>
          <w:bCs/>
          <w:color w:val="252525"/>
          <w:sz w:val="24"/>
          <w:shd w:val="clear" w:color="auto" w:fill="FFFFFF"/>
        </w:rPr>
        <w:t xml:space="preserve">developing a novel robotic rehabilitation technique for </w:t>
      </w:r>
      <w:ins w:id="25" w:author="EP" w:date="2015-08-11T10:10:00Z">
        <w:r w:rsidR="004D4FD7">
          <w:rPr>
            <w:rFonts w:ascii="Times New Roman" w:hAnsi="Times New Roman" w:cs="Times New Roman"/>
            <w:bCs/>
            <w:color w:val="252525"/>
            <w:sz w:val="24"/>
            <w:shd w:val="clear" w:color="auto" w:fill="FFFFFF"/>
          </w:rPr>
          <w:t>post-</w:t>
        </w:r>
      </w:ins>
      <w:r w:rsidRPr="00533115">
        <w:rPr>
          <w:rFonts w:ascii="Times New Roman" w:hAnsi="Times New Roman" w:cs="Times New Roman"/>
          <w:bCs/>
          <w:color w:val="252525"/>
          <w:sz w:val="24"/>
          <w:shd w:val="clear" w:color="auto" w:fill="FFFFFF"/>
        </w:rPr>
        <w:t>stroke recovery.</w:t>
      </w:r>
      <w:r w:rsidR="00F879D7" w:rsidRPr="00533115">
        <w:rPr>
          <w:rFonts w:ascii="Times New Roman" w:hAnsi="Times New Roman" w:cs="Times New Roman"/>
          <w:bCs/>
          <w:color w:val="252525"/>
          <w:sz w:val="24"/>
          <w:shd w:val="clear" w:color="auto" w:fill="FFFFFF"/>
        </w:rPr>
        <w:t xml:space="preserve"> </w:t>
      </w:r>
      <w:del w:id="26" w:author="EP" w:date="2015-08-11T10:10:00Z">
        <w:r w:rsidR="00F879D7" w:rsidRPr="00533115" w:rsidDel="004D4FD7">
          <w:rPr>
            <w:rFonts w:ascii="Times New Roman" w:hAnsi="Times New Roman" w:cs="Times New Roman"/>
            <w:bCs/>
            <w:color w:val="252525"/>
            <w:sz w:val="24"/>
            <w:shd w:val="clear" w:color="auto" w:fill="FFFFFF"/>
          </w:rPr>
          <w:delText xml:space="preserve"> </w:delText>
        </w:r>
      </w:del>
      <w:r w:rsidR="008C0FF9" w:rsidRPr="00533115">
        <w:rPr>
          <w:rFonts w:ascii="Times New Roman" w:hAnsi="Times New Roman" w:cs="Times New Roman"/>
          <w:bCs/>
          <w:color w:val="252525"/>
          <w:sz w:val="24"/>
          <w:shd w:val="clear" w:color="auto" w:fill="FFFFFF"/>
        </w:rPr>
        <w:t xml:space="preserve">Switzerland is the ideal place to do neuroscientific research that translates into meaningful treatment methods, especially with the recent </w:t>
      </w:r>
      <w:del w:id="27" w:author="EP" w:date="2015-08-11T10:12:00Z">
        <w:r w:rsidR="008C0FF9" w:rsidRPr="00533115" w:rsidDel="00CC3E87">
          <w:rPr>
            <w:rFonts w:ascii="Times New Roman" w:hAnsi="Times New Roman" w:cs="Times New Roman"/>
            <w:bCs/>
            <w:color w:val="252525"/>
            <w:sz w:val="24"/>
            <w:shd w:val="clear" w:color="auto" w:fill="FFFFFF"/>
          </w:rPr>
          <w:delText xml:space="preserve">formation </w:delText>
        </w:r>
      </w:del>
      <w:ins w:id="28" w:author="EP" w:date="2015-08-11T10:12:00Z">
        <w:r w:rsidR="00CC3E87">
          <w:rPr>
            <w:rFonts w:ascii="Times New Roman" w:hAnsi="Times New Roman" w:cs="Times New Roman"/>
            <w:bCs/>
            <w:color w:val="252525"/>
            <w:sz w:val="24"/>
            <w:shd w:val="clear" w:color="auto" w:fill="FFFFFF"/>
          </w:rPr>
          <w:t>creation</w:t>
        </w:r>
        <w:r w:rsidR="00CC3E87" w:rsidRPr="00533115">
          <w:rPr>
            <w:rFonts w:ascii="Times New Roman" w:hAnsi="Times New Roman" w:cs="Times New Roman"/>
            <w:bCs/>
            <w:color w:val="252525"/>
            <w:sz w:val="24"/>
            <w:shd w:val="clear" w:color="auto" w:fill="FFFFFF"/>
          </w:rPr>
          <w:t xml:space="preserve"> </w:t>
        </w:r>
      </w:ins>
      <w:r w:rsidR="008C0FF9" w:rsidRPr="00533115">
        <w:rPr>
          <w:rFonts w:ascii="Times New Roman" w:hAnsi="Times New Roman" w:cs="Times New Roman"/>
          <w:bCs/>
          <w:color w:val="252525"/>
          <w:sz w:val="24"/>
          <w:shd w:val="clear" w:color="auto" w:fill="FFFFFF"/>
        </w:rPr>
        <w:t xml:space="preserve">of </w:t>
      </w:r>
      <w:ins w:id="29" w:author="EP" w:date="2015-08-11T10:12:00Z">
        <w:r w:rsidR="00CC3E87">
          <w:rPr>
            <w:rFonts w:ascii="Times New Roman" w:hAnsi="Times New Roman" w:cs="Times New Roman"/>
            <w:bCs/>
            <w:color w:val="252525"/>
            <w:sz w:val="24"/>
            <w:shd w:val="clear" w:color="auto" w:fill="FFFFFF"/>
          </w:rPr>
          <w:t xml:space="preserve">the </w:t>
        </w:r>
      </w:ins>
      <w:r w:rsidR="008C0FF9" w:rsidRPr="00533115">
        <w:rPr>
          <w:rFonts w:ascii="Times New Roman" w:hAnsi="Times New Roman" w:cs="Times New Roman"/>
          <w:bCs/>
          <w:color w:val="252525"/>
          <w:sz w:val="24"/>
          <w:shd w:val="clear" w:color="auto" w:fill="FFFFFF"/>
        </w:rPr>
        <w:t>Campus Biotech in 2012</w:t>
      </w:r>
      <w:ins w:id="30" w:author="EP" w:date="2015-08-11T10:15:00Z">
        <w:r w:rsidR="00CC3E87">
          <w:rPr>
            <w:rFonts w:ascii="Times New Roman" w:hAnsi="Times New Roman" w:cs="Times New Roman"/>
            <w:bCs/>
            <w:color w:val="252525"/>
            <w:sz w:val="24"/>
            <w:shd w:val="clear" w:color="auto" w:fill="FFFFFF"/>
          </w:rPr>
          <w:t xml:space="preserve"> of which the TNE is part</w:t>
        </w:r>
      </w:ins>
      <w:r w:rsidR="008C0FF9" w:rsidRPr="00533115">
        <w:rPr>
          <w:rFonts w:ascii="Times New Roman" w:hAnsi="Times New Roman" w:cs="Times New Roman"/>
          <w:bCs/>
          <w:color w:val="252525"/>
          <w:sz w:val="24"/>
          <w:shd w:val="clear" w:color="auto" w:fill="FFFFFF"/>
        </w:rPr>
        <w:t xml:space="preserve">. </w:t>
      </w:r>
      <w:del w:id="31" w:author="EP" w:date="2015-08-11T10:11:00Z">
        <w:r w:rsidR="008C0FF9" w:rsidRPr="00533115" w:rsidDel="00CC3E87">
          <w:rPr>
            <w:rFonts w:ascii="Times New Roman" w:hAnsi="Times New Roman" w:cs="Times New Roman"/>
            <w:bCs/>
            <w:color w:val="252525"/>
            <w:sz w:val="24"/>
            <w:shd w:val="clear" w:color="auto" w:fill="FFFFFF"/>
          </w:rPr>
          <w:delText xml:space="preserve"> </w:delText>
        </w:r>
      </w:del>
      <w:r w:rsidR="00343B33" w:rsidRPr="00533115">
        <w:rPr>
          <w:rFonts w:ascii="Times New Roman" w:hAnsi="Times New Roman" w:cs="Times New Roman"/>
          <w:bCs/>
          <w:color w:val="252525"/>
          <w:sz w:val="24"/>
          <w:shd w:val="clear" w:color="auto" w:fill="FFFFFF"/>
        </w:rPr>
        <w:t xml:space="preserve">This muti-development facility, located in Geneva, </w:t>
      </w:r>
      <w:r w:rsidR="008C0FF9" w:rsidRPr="00533115">
        <w:rPr>
          <w:rFonts w:ascii="Times New Roman" w:hAnsi="Times New Roman" w:cs="Times New Roman"/>
          <w:bCs/>
          <w:color w:val="252525"/>
          <w:sz w:val="24"/>
          <w:shd w:val="clear" w:color="auto" w:fill="FFFFFF"/>
        </w:rPr>
        <w:t xml:space="preserve">houses research groups from the University of Geneva, </w:t>
      </w:r>
      <w:ins w:id="32" w:author="EP" w:date="2015-08-11T10:14:00Z">
        <w:r w:rsidR="00CC3E87">
          <w:rPr>
            <w:rFonts w:ascii="Times New Roman" w:hAnsi="Times New Roman" w:cs="Times New Roman"/>
            <w:bCs/>
            <w:color w:val="252525"/>
            <w:sz w:val="24"/>
            <w:shd w:val="clear" w:color="auto" w:fill="FFFFFF"/>
          </w:rPr>
          <w:t xml:space="preserve">the </w:t>
        </w:r>
      </w:ins>
      <w:r w:rsidR="008C0FF9" w:rsidRPr="00533115">
        <w:rPr>
          <w:rFonts w:ascii="Times New Roman" w:hAnsi="Times New Roman" w:cs="Times New Roman"/>
          <w:bCs/>
          <w:color w:val="252525"/>
          <w:sz w:val="24"/>
          <w:shd w:val="clear" w:color="auto" w:fill="FFFFFF"/>
        </w:rPr>
        <w:t>EPFL, and the Wyss Center for Bio- and Neuro-Engineering</w:t>
      </w:r>
      <w:r w:rsidR="00DE3733" w:rsidRPr="00533115">
        <w:rPr>
          <w:rFonts w:ascii="Times New Roman" w:hAnsi="Times New Roman" w:cs="Times New Roman"/>
          <w:bCs/>
          <w:color w:val="252525"/>
          <w:sz w:val="24"/>
          <w:shd w:val="clear" w:color="auto" w:fill="FFFFFF"/>
        </w:rPr>
        <w:t xml:space="preserve"> resulting</w:t>
      </w:r>
      <w:r w:rsidR="00343B33" w:rsidRPr="00533115">
        <w:rPr>
          <w:rFonts w:ascii="Times New Roman" w:hAnsi="Times New Roman" w:cs="Times New Roman"/>
          <w:bCs/>
          <w:color w:val="252525"/>
          <w:sz w:val="24"/>
          <w:shd w:val="clear" w:color="auto" w:fill="FFFFFF"/>
        </w:rPr>
        <w:t xml:space="preserve"> in a dynamic environment which</w:t>
      </w:r>
      <w:r w:rsidR="008C0FF9" w:rsidRPr="00533115">
        <w:rPr>
          <w:rFonts w:ascii="Times New Roman" w:hAnsi="Times New Roman" w:cs="Times New Roman"/>
          <w:bCs/>
          <w:color w:val="252525"/>
          <w:sz w:val="24"/>
          <w:shd w:val="clear" w:color="auto" w:fill="FFFFFF"/>
        </w:rPr>
        <w:t xml:space="preserve"> fosters collaboration,</w:t>
      </w:r>
      <w:r w:rsidR="00343B33" w:rsidRPr="00533115">
        <w:rPr>
          <w:rFonts w:ascii="Times New Roman" w:hAnsi="Times New Roman" w:cs="Times New Roman"/>
          <w:bCs/>
          <w:color w:val="252525"/>
          <w:sz w:val="24"/>
          <w:shd w:val="clear" w:color="auto" w:fill="FFFFFF"/>
        </w:rPr>
        <w:t xml:space="preserve"> </w:t>
      </w:r>
      <w:r w:rsidR="008C0FF9" w:rsidRPr="00533115">
        <w:rPr>
          <w:rFonts w:ascii="Times New Roman" w:hAnsi="Times New Roman" w:cs="Times New Roman"/>
          <w:bCs/>
          <w:color w:val="252525"/>
          <w:sz w:val="24"/>
          <w:shd w:val="clear" w:color="auto" w:fill="FFFFFF"/>
        </w:rPr>
        <w:t>innovation, and the translation of technology.</w:t>
      </w:r>
      <w:r w:rsidR="00343B33" w:rsidRPr="00533115">
        <w:rPr>
          <w:rFonts w:ascii="Times New Roman" w:hAnsi="Times New Roman" w:cs="Times New Roman"/>
          <w:bCs/>
          <w:color w:val="252525"/>
          <w:sz w:val="24"/>
          <w:shd w:val="clear" w:color="auto" w:fill="FFFFFF"/>
        </w:rPr>
        <w:t xml:space="preserve"> </w:t>
      </w:r>
      <w:del w:id="33" w:author="EP" w:date="2015-08-11T10:11:00Z">
        <w:r w:rsidR="00343B33" w:rsidRPr="00533115" w:rsidDel="00CC3E87">
          <w:rPr>
            <w:rFonts w:ascii="Times New Roman" w:hAnsi="Times New Roman" w:cs="Times New Roman"/>
            <w:bCs/>
            <w:color w:val="252525"/>
            <w:sz w:val="24"/>
            <w:shd w:val="clear" w:color="auto" w:fill="FFFFFF"/>
          </w:rPr>
          <w:delText xml:space="preserve"> </w:delText>
        </w:r>
      </w:del>
      <w:r w:rsidR="006E55D6" w:rsidRPr="00533115">
        <w:rPr>
          <w:rFonts w:ascii="Times New Roman" w:hAnsi="Times New Roman" w:cs="Times New Roman"/>
          <w:bCs/>
          <w:color w:val="252525"/>
          <w:sz w:val="24"/>
          <w:shd w:val="clear" w:color="auto" w:fill="FFFFFF"/>
        </w:rPr>
        <w:t>A Fulbright research grant for Switzerland would</w:t>
      </w:r>
      <w:r w:rsidR="00343B33" w:rsidRPr="00533115">
        <w:rPr>
          <w:rFonts w:ascii="Times New Roman" w:hAnsi="Times New Roman" w:cs="Times New Roman"/>
          <w:bCs/>
          <w:color w:val="252525"/>
          <w:sz w:val="24"/>
          <w:shd w:val="clear" w:color="auto" w:fill="FFFFFF"/>
        </w:rPr>
        <w:t xml:space="preserve"> </w:t>
      </w:r>
      <w:r w:rsidR="006E55D6" w:rsidRPr="00533115">
        <w:rPr>
          <w:rFonts w:ascii="Times New Roman" w:hAnsi="Times New Roman" w:cs="Times New Roman"/>
          <w:bCs/>
          <w:color w:val="252525"/>
          <w:sz w:val="24"/>
          <w:shd w:val="clear" w:color="auto" w:fill="FFFFFF"/>
        </w:rPr>
        <w:t xml:space="preserve">give me the opportunity to demonstrate the excellence of United States research </w:t>
      </w:r>
      <w:r w:rsidR="00DE3733" w:rsidRPr="00533115">
        <w:rPr>
          <w:rFonts w:ascii="Times New Roman" w:hAnsi="Times New Roman" w:cs="Times New Roman"/>
          <w:bCs/>
          <w:color w:val="252525"/>
          <w:sz w:val="24"/>
          <w:shd w:val="clear" w:color="auto" w:fill="FFFFFF"/>
        </w:rPr>
        <w:t>through my collaboration with an international community on the development of a</w:t>
      </w:r>
      <w:r w:rsidR="006E55D6" w:rsidRPr="00533115">
        <w:rPr>
          <w:rFonts w:ascii="Times New Roman" w:hAnsi="Times New Roman" w:cs="Times New Roman"/>
          <w:bCs/>
          <w:color w:val="252525"/>
          <w:sz w:val="24"/>
          <w:shd w:val="clear" w:color="auto" w:fill="FFFFFF"/>
        </w:rPr>
        <w:t xml:space="preserve"> novel rehabilitation framework at a world-class research facility.</w:t>
      </w:r>
    </w:p>
    <w:p w:rsidR="00D92EF2" w:rsidRPr="00533115" w:rsidRDefault="00D92EF2" w:rsidP="00E9666D">
      <w:pPr>
        <w:jc w:val="both"/>
        <w:rPr>
          <w:ins w:id="34" w:author="EP" w:date="2015-08-11T10:22:00Z"/>
          <w:rFonts w:ascii="Times New Roman" w:hAnsi="Times New Roman" w:cs="Times New Roman"/>
          <w:bCs/>
          <w:color w:val="252525"/>
          <w:sz w:val="24"/>
          <w:shd w:val="clear" w:color="auto" w:fill="FFFFFF"/>
        </w:rPr>
        <w:pPrChange w:id="35" w:author="EP" w:date="2015-08-11T10:06:00Z">
          <w:pPr/>
        </w:pPrChange>
      </w:pPr>
    </w:p>
    <w:p w:rsidR="00443243" w:rsidRDefault="00BC4713" w:rsidP="0015366B">
      <w:pPr>
        <w:jc w:val="both"/>
        <w:rPr>
          <w:ins w:id="36" w:author="EP" w:date="2015-08-11T10:22:00Z"/>
          <w:rFonts w:ascii="Times New Roman" w:hAnsi="Times New Roman" w:cs="Times New Roman"/>
          <w:bCs/>
          <w:color w:val="252525"/>
          <w:sz w:val="24"/>
          <w:shd w:val="clear" w:color="auto" w:fill="FFFFFF"/>
        </w:rPr>
        <w:pPrChange w:id="37" w:author="EP" w:date="2015-08-11T10:21:00Z">
          <w:pPr/>
        </w:pPrChange>
      </w:pPr>
      <w:ins w:id="38" w:author="EP" w:date="2015-08-11T10:16:00Z">
        <w:r w:rsidRPr="00BC4713">
          <w:rPr>
            <w:rFonts w:ascii="Times New Roman" w:hAnsi="Times New Roman" w:cs="Times New Roman"/>
            <w:sz w:val="24"/>
            <w:szCs w:val="24"/>
            <w:lang w:eastAsia="it-IT"/>
            <w:rPrChange w:id="39" w:author="EP" w:date="2015-08-11T10:17:00Z">
              <w:rPr>
                <w:lang w:eastAsia="it-IT"/>
              </w:rPr>
            </w:rPrChange>
          </w:rPr>
          <w:t xml:space="preserve">Stroke is the leading cause of adult disability in western countries and the second leading cause of death worldwide. </w:t>
        </w:r>
      </w:ins>
      <w:moveToRangeStart w:id="40" w:author="EP" w:date="2015-08-11T10:17:00Z" w:name="move427051565"/>
      <w:moveTo w:id="41" w:author="EP" w:date="2015-08-11T10:17:00Z">
        <w:r w:rsidRPr="00BC4713">
          <w:rPr>
            <w:rFonts w:ascii="Times New Roman" w:hAnsi="Times New Roman" w:cs="Times New Roman"/>
            <w:bCs/>
            <w:color w:val="252525"/>
            <w:sz w:val="24"/>
            <w:szCs w:val="24"/>
            <w:shd w:val="clear" w:color="auto" w:fill="FFFFFF"/>
          </w:rPr>
          <w:t xml:space="preserve">More often than not, stroke victims suffer upper-limb dysfunction making reaching and grasping tasks very difficult or even impossible. </w:t>
        </w:r>
      </w:moveTo>
      <w:moveToRangeEnd w:id="40"/>
      <w:ins w:id="42" w:author="EP" w:date="2015-08-11T10:16:00Z">
        <w:r w:rsidRPr="00BC4713">
          <w:rPr>
            <w:rFonts w:ascii="Times New Roman" w:hAnsi="Times New Roman" w:cs="Times New Roman"/>
            <w:sz w:val="24"/>
            <w:szCs w:val="24"/>
            <w:lang w:eastAsia="it-IT"/>
            <w:rPrChange w:id="43" w:author="EP" w:date="2015-08-11T10:17:00Z">
              <w:rPr>
                <w:lang w:eastAsia="it-IT"/>
              </w:rPr>
            </w:rPrChange>
          </w:rPr>
          <w:t xml:space="preserve">With the increasing of life duration, it is expected that the stroke related impairments will be ranked to the fourth most important causes of disability in 2030, prompting </w:t>
        </w:r>
        <w:r w:rsidRPr="00BC4713">
          <w:rPr>
            <w:rFonts w:ascii="Times New Roman" w:hAnsi="Times New Roman" w:cs="Times New Roman"/>
            <w:color w:val="000000"/>
            <w:sz w:val="24"/>
            <w:szCs w:val="24"/>
            <w:rPrChange w:id="44" w:author="EP" w:date="2015-08-11T10:17:00Z">
              <w:rPr>
                <w:color w:val="000000"/>
              </w:rPr>
            </w:rPrChange>
          </w:rPr>
          <w:t>the need to understand functional motor recovery and the design of novel rehabilitative treatment</w:t>
        </w:r>
      </w:ins>
      <w:ins w:id="45" w:author="EP" w:date="2015-08-11T10:22:00Z">
        <w:r w:rsidR="00CE4632">
          <w:rPr>
            <w:rFonts w:ascii="Times New Roman" w:hAnsi="Times New Roman" w:cs="Times New Roman"/>
            <w:color w:val="000000"/>
            <w:sz w:val="24"/>
            <w:szCs w:val="24"/>
          </w:rPr>
          <w:t>s</w:t>
        </w:r>
      </w:ins>
      <w:ins w:id="46" w:author="EP" w:date="2015-08-11T10:16:00Z">
        <w:r w:rsidRPr="00BC4713">
          <w:rPr>
            <w:rFonts w:ascii="Times New Roman" w:hAnsi="Times New Roman" w:cs="Times New Roman"/>
            <w:color w:val="000000"/>
            <w:sz w:val="24"/>
            <w:szCs w:val="24"/>
            <w:rPrChange w:id="47" w:author="EP" w:date="2015-08-11T10:17:00Z">
              <w:rPr>
                <w:color w:val="000000"/>
              </w:rPr>
            </w:rPrChange>
          </w:rPr>
          <w:t xml:space="preserve">. </w:t>
        </w:r>
      </w:ins>
      <w:del w:id="48" w:author="EP" w:date="2015-08-11T10:17:00Z">
        <w:r w:rsidR="005D119F" w:rsidRPr="00533115" w:rsidDel="00BC4713">
          <w:rPr>
            <w:rFonts w:ascii="Times New Roman" w:hAnsi="Times New Roman" w:cs="Times New Roman"/>
            <w:bCs/>
            <w:color w:val="252525"/>
            <w:sz w:val="24"/>
            <w:shd w:val="clear" w:color="auto" w:fill="FFFFFF"/>
          </w:rPr>
          <w:delText xml:space="preserve">The primary cause of disability in adults in western countries is stroke, which often results in motor function damage.  </w:delText>
        </w:r>
      </w:del>
      <w:moveFromRangeStart w:id="49" w:author="EP" w:date="2015-08-11T10:17:00Z" w:name="move427051565"/>
      <w:moveFrom w:id="50" w:author="EP" w:date="2015-08-11T10:17:00Z">
        <w:r w:rsidR="005D119F" w:rsidRPr="00533115" w:rsidDel="00BC4713">
          <w:rPr>
            <w:rFonts w:ascii="Times New Roman" w:hAnsi="Times New Roman" w:cs="Times New Roman"/>
            <w:bCs/>
            <w:color w:val="252525"/>
            <w:sz w:val="24"/>
            <w:shd w:val="clear" w:color="auto" w:fill="FFFFFF"/>
          </w:rPr>
          <w:t xml:space="preserve">More often than not, stroke victims suffer upper-limb dysfunction making reaching and grasping tasks very difficult or even impossible.  </w:t>
        </w:r>
      </w:moveFrom>
      <w:moveFromRangeEnd w:id="49"/>
      <w:r w:rsidR="00F879D7" w:rsidRPr="00533115">
        <w:rPr>
          <w:rFonts w:ascii="Times New Roman" w:hAnsi="Times New Roman" w:cs="Times New Roman"/>
          <w:bCs/>
          <w:color w:val="252525"/>
          <w:sz w:val="24"/>
          <w:shd w:val="clear" w:color="auto" w:fill="FFFFFF"/>
        </w:rPr>
        <w:t xml:space="preserve">Robot-aided motor rehabilitation methods </w:t>
      </w:r>
      <w:r w:rsidR="005D119F" w:rsidRPr="00533115">
        <w:rPr>
          <w:rFonts w:ascii="Times New Roman" w:hAnsi="Times New Roman" w:cs="Times New Roman"/>
          <w:bCs/>
          <w:color w:val="252525"/>
          <w:sz w:val="24"/>
          <w:shd w:val="clear" w:color="auto" w:fill="FFFFFF"/>
        </w:rPr>
        <w:t xml:space="preserve">help stroke victims </w:t>
      </w:r>
      <w:r w:rsidR="00F879D7" w:rsidRPr="00533115">
        <w:rPr>
          <w:rFonts w:ascii="Times New Roman" w:hAnsi="Times New Roman" w:cs="Times New Roman"/>
          <w:bCs/>
          <w:color w:val="252525"/>
          <w:sz w:val="24"/>
          <w:shd w:val="clear" w:color="auto" w:fill="FFFFFF"/>
        </w:rPr>
        <w:t xml:space="preserve">recover </w:t>
      </w:r>
      <w:r w:rsidR="005D119F" w:rsidRPr="00533115">
        <w:rPr>
          <w:rFonts w:ascii="Times New Roman" w:hAnsi="Times New Roman" w:cs="Times New Roman"/>
          <w:bCs/>
          <w:color w:val="252525"/>
          <w:sz w:val="24"/>
          <w:shd w:val="clear" w:color="auto" w:fill="FFFFFF"/>
        </w:rPr>
        <w:t>their</w:t>
      </w:r>
      <w:ins w:id="51" w:author="EP" w:date="2015-08-11T10:18:00Z">
        <w:r>
          <w:rPr>
            <w:rFonts w:ascii="Times New Roman" w:hAnsi="Times New Roman" w:cs="Times New Roman"/>
            <w:bCs/>
            <w:color w:val="252525"/>
            <w:sz w:val="24"/>
            <w:shd w:val="clear" w:color="auto" w:fill="FFFFFF"/>
          </w:rPr>
          <w:t xml:space="preserve"> motor function and their</w:t>
        </w:r>
      </w:ins>
      <w:r w:rsidR="005D119F" w:rsidRPr="00533115">
        <w:rPr>
          <w:rFonts w:ascii="Times New Roman" w:hAnsi="Times New Roman" w:cs="Times New Roman"/>
          <w:bCs/>
          <w:color w:val="252525"/>
          <w:sz w:val="24"/>
          <w:shd w:val="clear" w:color="auto" w:fill="FFFFFF"/>
        </w:rPr>
        <w:t xml:space="preserve"> </w:t>
      </w:r>
      <w:r w:rsidR="00F879D7" w:rsidRPr="00533115">
        <w:rPr>
          <w:rFonts w:ascii="Times New Roman" w:hAnsi="Times New Roman" w:cs="Times New Roman"/>
          <w:bCs/>
          <w:color w:val="252525"/>
          <w:sz w:val="24"/>
          <w:shd w:val="clear" w:color="auto" w:fill="FFFFFF"/>
        </w:rPr>
        <w:t>muscular coordination</w:t>
      </w:r>
      <w:r w:rsidR="005D119F" w:rsidRPr="00533115">
        <w:rPr>
          <w:rFonts w:ascii="Times New Roman" w:hAnsi="Times New Roman" w:cs="Times New Roman"/>
          <w:bCs/>
          <w:color w:val="252525"/>
          <w:sz w:val="24"/>
          <w:shd w:val="clear" w:color="auto" w:fill="FFFFFF"/>
        </w:rPr>
        <w:t xml:space="preserve"> through the use of </w:t>
      </w:r>
      <w:del w:id="52" w:author="EP" w:date="2015-08-11T10:18:00Z">
        <w:r w:rsidR="005D119F" w:rsidRPr="00533115" w:rsidDel="00BC4713">
          <w:rPr>
            <w:rFonts w:ascii="Times New Roman" w:hAnsi="Times New Roman" w:cs="Times New Roman"/>
            <w:bCs/>
            <w:color w:val="252525"/>
            <w:sz w:val="24"/>
            <w:shd w:val="clear" w:color="auto" w:fill="FFFFFF"/>
          </w:rPr>
          <w:delText>a robotic exoskeleton</w:delText>
        </w:r>
      </w:del>
      <w:ins w:id="53" w:author="EP" w:date="2015-08-11T10:18:00Z">
        <w:r>
          <w:rPr>
            <w:rFonts w:ascii="Times New Roman" w:hAnsi="Times New Roman" w:cs="Times New Roman"/>
            <w:bCs/>
            <w:color w:val="252525"/>
            <w:sz w:val="24"/>
            <w:shd w:val="clear" w:color="auto" w:fill="FFFFFF"/>
          </w:rPr>
          <w:t>robotic devices</w:t>
        </w:r>
      </w:ins>
      <w:r w:rsidR="005D119F" w:rsidRPr="00533115">
        <w:rPr>
          <w:rFonts w:ascii="Times New Roman" w:hAnsi="Times New Roman" w:cs="Times New Roman"/>
          <w:bCs/>
          <w:color w:val="252525"/>
          <w:sz w:val="24"/>
          <w:shd w:val="clear" w:color="auto" w:fill="FFFFFF"/>
        </w:rPr>
        <w:t xml:space="preserve"> that guide</w:t>
      </w:r>
      <w:del w:id="54" w:author="EP" w:date="2015-08-11T10:18:00Z">
        <w:r w:rsidR="005D119F" w:rsidRPr="00533115" w:rsidDel="00BC4713">
          <w:rPr>
            <w:rFonts w:ascii="Times New Roman" w:hAnsi="Times New Roman" w:cs="Times New Roman"/>
            <w:bCs/>
            <w:color w:val="252525"/>
            <w:sz w:val="24"/>
            <w:shd w:val="clear" w:color="auto" w:fill="FFFFFF"/>
          </w:rPr>
          <w:delText>s</w:delText>
        </w:r>
      </w:del>
      <w:r w:rsidR="005D119F" w:rsidRPr="00533115">
        <w:rPr>
          <w:rFonts w:ascii="Times New Roman" w:hAnsi="Times New Roman" w:cs="Times New Roman"/>
          <w:bCs/>
          <w:color w:val="252525"/>
          <w:sz w:val="24"/>
          <w:shd w:val="clear" w:color="auto" w:fill="FFFFFF"/>
        </w:rPr>
        <w:t xml:space="preserve"> the arm of the patient</w:t>
      </w:r>
      <w:ins w:id="55" w:author="EP" w:date="2015-08-11T10:18:00Z">
        <w:r>
          <w:rPr>
            <w:rFonts w:ascii="Times New Roman" w:hAnsi="Times New Roman" w:cs="Times New Roman"/>
            <w:bCs/>
            <w:color w:val="252525"/>
            <w:sz w:val="24"/>
            <w:shd w:val="clear" w:color="auto" w:fill="FFFFFF"/>
          </w:rPr>
          <w:t>s</w:t>
        </w:r>
      </w:ins>
      <w:r w:rsidR="005D119F" w:rsidRPr="00533115">
        <w:rPr>
          <w:rFonts w:ascii="Times New Roman" w:hAnsi="Times New Roman" w:cs="Times New Roman"/>
          <w:bCs/>
          <w:color w:val="252525"/>
          <w:sz w:val="24"/>
          <w:shd w:val="clear" w:color="auto" w:fill="FFFFFF"/>
        </w:rPr>
        <w:t xml:space="preserve"> through re</w:t>
      </w:r>
      <w:r w:rsidR="00C47374" w:rsidRPr="00533115">
        <w:rPr>
          <w:rFonts w:ascii="Times New Roman" w:hAnsi="Times New Roman" w:cs="Times New Roman"/>
          <w:bCs/>
          <w:color w:val="252525"/>
          <w:sz w:val="24"/>
          <w:shd w:val="clear" w:color="auto" w:fill="FFFFFF"/>
        </w:rPr>
        <w:t xml:space="preserve">aching </w:t>
      </w:r>
      <w:del w:id="56" w:author="EP" w:date="2015-08-11T10:23:00Z">
        <w:r w:rsidR="00C47374" w:rsidRPr="00533115" w:rsidDel="00CE4632">
          <w:rPr>
            <w:rFonts w:ascii="Times New Roman" w:hAnsi="Times New Roman" w:cs="Times New Roman"/>
            <w:bCs/>
            <w:color w:val="252525"/>
            <w:sz w:val="24"/>
            <w:shd w:val="clear" w:color="auto" w:fill="FFFFFF"/>
          </w:rPr>
          <w:delText>motions</w:delText>
        </w:r>
      </w:del>
      <w:ins w:id="57" w:author="EP" w:date="2015-08-11T10:23:00Z">
        <w:r w:rsidR="00CE4632">
          <w:rPr>
            <w:rFonts w:ascii="Times New Roman" w:hAnsi="Times New Roman" w:cs="Times New Roman"/>
            <w:bCs/>
            <w:color w:val="252525"/>
            <w:sz w:val="24"/>
            <w:shd w:val="clear" w:color="auto" w:fill="FFFFFF"/>
          </w:rPr>
          <w:t>movements</w:t>
        </w:r>
      </w:ins>
      <w:r w:rsidR="00800FF7" w:rsidRPr="00533115">
        <w:rPr>
          <w:rFonts w:ascii="Times New Roman" w:hAnsi="Times New Roman" w:cs="Times New Roman"/>
          <w:bCs/>
          <w:color w:val="252525"/>
          <w:sz w:val="24"/>
          <w:shd w:val="clear" w:color="auto" w:fill="FFFFFF"/>
        </w:rPr>
        <w:t xml:space="preserve">. </w:t>
      </w:r>
      <w:del w:id="58" w:author="EP" w:date="2015-08-11T10:19:00Z">
        <w:r w:rsidR="00800FF7" w:rsidRPr="00533115" w:rsidDel="00BC4713">
          <w:rPr>
            <w:rFonts w:ascii="Times New Roman" w:hAnsi="Times New Roman" w:cs="Times New Roman"/>
            <w:bCs/>
            <w:color w:val="252525"/>
            <w:sz w:val="24"/>
            <w:shd w:val="clear" w:color="auto" w:fill="FFFFFF"/>
          </w:rPr>
          <w:delText xml:space="preserve"> </w:delText>
        </w:r>
      </w:del>
      <w:r w:rsidR="00800FF7" w:rsidRPr="00533115">
        <w:rPr>
          <w:rFonts w:ascii="Times New Roman" w:hAnsi="Times New Roman" w:cs="Times New Roman"/>
          <w:bCs/>
          <w:color w:val="252525"/>
          <w:sz w:val="24"/>
          <w:shd w:val="clear" w:color="auto" w:fill="FFFFFF"/>
        </w:rPr>
        <w:t xml:space="preserve">Robotic-aided </w:t>
      </w:r>
      <w:r w:rsidR="002E485B" w:rsidRPr="00533115">
        <w:rPr>
          <w:rFonts w:ascii="Times New Roman" w:hAnsi="Times New Roman" w:cs="Times New Roman"/>
          <w:bCs/>
          <w:color w:val="252525"/>
          <w:sz w:val="24"/>
          <w:shd w:val="clear" w:color="auto" w:fill="FFFFFF"/>
        </w:rPr>
        <w:t>rehabilitation</w:t>
      </w:r>
      <w:r w:rsidR="00800FF7" w:rsidRPr="00533115">
        <w:rPr>
          <w:rFonts w:ascii="Times New Roman" w:hAnsi="Times New Roman" w:cs="Times New Roman"/>
          <w:bCs/>
          <w:color w:val="252525"/>
          <w:sz w:val="24"/>
          <w:shd w:val="clear" w:color="auto" w:fill="FFFFFF"/>
        </w:rPr>
        <w:t xml:space="preserve"> </w:t>
      </w:r>
      <w:del w:id="59" w:author="EP" w:date="2015-08-11T10:23:00Z">
        <w:r w:rsidR="00800FF7" w:rsidRPr="00533115" w:rsidDel="00CE4632">
          <w:rPr>
            <w:rFonts w:ascii="Times New Roman" w:hAnsi="Times New Roman" w:cs="Times New Roman"/>
            <w:bCs/>
            <w:color w:val="252525"/>
            <w:sz w:val="24"/>
            <w:shd w:val="clear" w:color="auto" w:fill="FFFFFF"/>
          </w:rPr>
          <w:delText>is becoming</w:delText>
        </w:r>
      </w:del>
      <w:ins w:id="60" w:author="EP" w:date="2015-08-11T10:23:00Z">
        <w:r w:rsidR="00CE4632">
          <w:rPr>
            <w:rFonts w:ascii="Times New Roman" w:hAnsi="Times New Roman" w:cs="Times New Roman"/>
            <w:bCs/>
            <w:color w:val="252525"/>
            <w:sz w:val="24"/>
            <w:shd w:val="clear" w:color="auto" w:fill="FFFFFF"/>
          </w:rPr>
          <w:t>became</w:t>
        </w:r>
      </w:ins>
      <w:r w:rsidR="00800FF7" w:rsidRPr="00533115">
        <w:rPr>
          <w:rFonts w:ascii="Times New Roman" w:hAnsi="Times New Roman" w:cs="Times New Roman"/>
          <w:bCs/>
          <w:color w:val="252525"/>
          <w:sz w:val="24"/>
          <w:shd w:val="clear" w:color="auto" w:fill="FFFFFF"/>
        </w:rPr>
        <w:t xml:space="preserve"> increasingly popular </w:t>
      </w:r>
      <w:ins w:id="61" w:author="EP" w:date="2015-08-11T10:23:00Z">
        <w:r w:rsidR="00CE4632">
          <w:rPr>
            <w:rFonts w:ascii="Times New Roman" w:hAnsi="Times New Roman" w:cs="Times New Roman"/>
            <w:bCs/>
            <w:color w:val="252525"/>
            <w:sz w:val="24"/>
            <w:shd w:val="clear" w:color="auto" w:fill="FFFFFF"/>
          </w:rPr>
          <w:t xml:space="preserve">in the last two decades </w:t>
        </w:r>
      </w:ins>
      <w:r w:rsidR="00800FF7" w:rsidRPr="00533115">
        <w:rPr>
          <w:rFonts w:ascii="Times New Roman" w:hAnsi="Times New Roman" w:cs="Times New Roman"/>
          <w:bCs/>
          <w:color w:val="252525"/>
          <w:sz w:val="24"/>
          <w:shd w:val="clear" w:color="auto" w:fill="FFFFFF"/>
        </w:rPr>
        <w:t xml:space="preserve">because it provides intensive and highly repeatable therapy which has been proven to improve the coordination of </w:t>
      </w:r>
      <w:ins w:id="62" w:author="EP" w:date="2015-08-11T10:21:00Z">
        <w:r w:rsidR="0015366B">
          <w:rPr>
            <w:rFonts w:ascii="Times New Roman" w:hAnsi="Times New Roman" w:cs="Times New Roman"/>
            <w:bCs/>
            <w:color w:val="252525"/>
            <w:sz w:val="24"/>
            <w:shd w:val="clear" w:color="auto" w:fill="FFFFFF"/>
          </w:rPr>
          <w:t xml:space="preserve">the </w:t>
        </w:r>
      </w:ins>
      <w:r w:rsidR="00800FF7" w:rsidRPr="00533115">
        <w:rPr>
          <w:rFonts w:ascii="Times New Roman" w:hAnsi="Times New Roman" w:cs="Times New Roman"/>
          <w:bCs/>
          <w:color w:val="252525"/>
          <w:sz w:val="24"/>
          <w:shd w:val="clear" w:color="auto" w:fill="FFFFFF"/>
        </w:rPr>
        <w:t xml:space="preserve">neuromuscular system </w:t>
      </w:r>
      <w:commentRangeStart w:id="63"/>
      <w:r w:rsidR="00800FF7" w:rsidRPr="00533115">
        <w:rPr>
          <w:rFonts w:ascii="Times New Roman" w:hAnsi="Times New Roman" w:cs="Times New Roman"/>
          <w:bCs/>
          <w:color w:val="252525"/>
          <w:sz w:val="24"/>
          <w:shd w:val="clear" w:color="auto" w:fill="FFFFFF"/>
        </w:rPr>
        <w:t>[?]</w:t>
      </w:r>
      <w:commentRangeEnd w:id="63"/>
      <w:r w:rsidR="00CE4632">
        <w:rPr>
          <w:rStyle w:val="CommentReference"/>
        </w:rPr>
        <w:commentReference w:id="63"/>
      </w:r>
      <w:r w:rsidR="00800FF7" w:rsidRPr="00533115">
        <w:rPr>
          <w:rFonts w:ascii="Times New Roman" w:hAnsi="Times New Roman" w:cs="Times New Roman"/>
          <w:bCs/>
          <w:color w:val="252525"/>
          <w:sz w:val="24"/>
          <w:shd w:val="clear" w:color="auto" w:fill="FFFFFF"/>
        </w:rPr>
        <w:t>.</w:t>
      </w:r>
      <w:ins w:id="64" w:author="EP" w:date="2015-08-11T10:23:00Z">
        <w:r w:rsidR="00CE4632">
          <w:rPr>
            <w:rFonts w:ascii="Times New Roman" w:hAnsi="Times New Roman" w:cs="Times New Roman"/>
            <w:bCs/>
            <w:color w:val="252525"/>
            <w:sz w:val="24"/>
            <w:shd w:val="clear" w:color="auto" w:fill="FFFFFF"/>
          </w:rPr>
          <w:t xml:space="preserve"> </w:t>
        </w:r>
      </w:ins>
      <w:ins w:id="65" w:author="EP" w:date="2015-08-11T10:20:00Z">
        <w:r w:rsidR="0015366B" w:rsidRPr="0015366B">
          <w:rPr>
            <w:rFonts w:ascii="Times New Roman" w:hAnsi="Times New Roman"/>
            <w:sz w:val="24"/>
            <w:szCs w:val="24"/>
            <w:lang w:val="en-GB"/>
            <w:rPrChange w:id="66" w:author="EP" w:date="2015-08-11T10:20:00Z">
              <w:rPr>
                <w:rFonts w:ascii="Times New Roman" w:hAnsi="Times New Roman"/>
                <w:sz w:val="20"/>
                <w:szCs w:val="20"/>
                <w:lang w:val="en-GB"/>
              </w:rPr>
            </w:rPrChange>
          </w:rPr>
          <w:t xml:space="preserve">However, </w:t>
        </w:r>
        <w:r w:rsidR="0015366B" w:rsidRPr="0015366B">
          <w:rPr>
            <w:rFonts w:ascii="Times New Roman" w:hAnsi="Times New Roman"/>
            <w:sz w:val="24"/>
            <w:szCs w:val="24"/>
            <w:rPrChange w:id="67" w:author="EP" w:date="2015-08-11T10:20:00Z">
              <w:rPr>
                <w:rFonts w:ascii="Times New Roman" w:hAnsi="Times New Roman"/>
                <w:sz w:val="20"/>
                <w:szCs w:val="20"/>
              </w:rPr>
            </w:rPrChange>
          </w:rPr>
          <w:t>studies aimed at quantifying the clinical effectiveness of these devices showed that their use contributes mainly in increasing the intensity of the standard physical therapy and that the improvements are not always transferred to activity of daily life. This can be due to the fact that the rehabilitative interventions proposed by the robotic devices are standardized rather than personalized on the residual abilities of the patients</w:t>
        </w:r>
      </w:ins>
      <w:ins w:id="68" w:author="EP" w:date="2015-08-11T10:21:00Z">
        <w:r w:rsidR="0015366B">
          <w:rPr>
            <w:rFonts w:ascii="Times New Roman" w:hAnsi="Times New Roman"/>
            <w:sz w:val="24"/>
            <w:szCs w:val="24"/>
          </w:rPr>
          <w:t xml:space="preserve"> and to the fact that </w:t>
        </w:r>
      </w:ins>
      <w:del w:id="69" w:author="EP" w:date="2015-08-11T10:20:00Z">
        <w:r w:rsidR="002E485B" w:rsidRPr="00533115" w:rsidDel="0015366B">
          <w:rPr>
            <w:rFonts w:ascii="Times New Roman" w:hAnsi="Times New Roman" w:cs="Times New Roman"/>
            <w:bCs/>
            <w:color w:val="252525"/>
            <w:sz w:val="24"/>
            <w:shd w:val="clear" w:color="auto" w:fill="FFFFFF"/>
          </w:rPr>
          <w:delText xml:space="preserve"> </w:delText>
        </w:r>
      </w:del>
      <w:del w:id="70" w:author="EP" w:date="2015-08-11T10:19:00Z">
        <w:r w:rsidR="002E485B" w:rsidRPr="00533115" w:rsidDel="00BC4713">
          <w:rPr>
            <w:rFonts w:ascii="Times New Roman" w:hAnsi="Times New Roman" w:cs="Times New Roman"/>
            <w:bCs/>
            <w:color w:val="252525"/>
            <w:sz w:val="24"/>
            <w:shd w:val="clear" w:color="auto" w:fill="FFFFFF"/>
          </w:rPr>
          <w:delText xml:space="preserve"> </w:delText>
        </w:r>
      </w:del>
      <w:del w:id="71" w:author="EP" w:date="2015-08-11T10:21:00Z">
        <w:r w:rsidR="00F879D7" w:rsidRPr="00533115" w:rsidDel="0015366B">
          <w:rPr>
            <w:rFonts w:ascii="Times New Roman" w:hAnsi="Times New Roman" w:cs="Times New Roman"/>
            <w:bCs/>
            <w:color w:val="252525"/>
            <w:sz w:val="24"/>
            <w:shd w:val="clear" w:color="auto" w:fill="FFFFFF"/>
          </w:rPr>
          <w:delText xml:space="preserve">Traditionally, </w:delText>
        </w:r>
      </w:del>
      <w:r w:rsidR="00F879D7" w:rsidRPr="00533115">
        <w:rPr>
          <w:rFonts w:ascii="Times New Roman" w:hAnsi="Times New Roman" w:cs="Times New Roman"/>
          <w:bCs/>
          <w:color w:val="252525"/>
          <w:sz w:val="24"/>
          <w:shd w:val="clear" w:color="auto" w:fill="FFFFFF"/>
        </w:rPr>
        <w:t xml:space="preserve">the rehabilitation </w:t>
      </w:r>
      <w:del w:id="72" w:author="EP" w:date="2015-08-11T10:21:00Z">
        <w:r w:rsidR="00F879D7" w:rsidRPr="00533115" w:rsidDel="0015366B">
          <w:rPr>
            <w:rFonts w:ascii="Times New Roman" w:hAnsi="Times New Roman" w:cs="Times New Roman"/>
            <w:bCs/>
            <w:color w:val="252525"/>
            <w:sz w:val="24"/>
            <w:shd w:val="clear" w:color="auto" w:fill="FFFFFF"/>
          </w:rPr>
          <w:delText xml:space="preserve">strategy </w:delText>
        </w:r>
      </w:del>
      <w:ins w:id="73" w:author="EP" w:date="2015-08-11T10:21:00Z">
        <w:r w:rsidR="0015366B" w:rsidRPr="00533115">
          <w:rPr>
            <w:rFonts w:ascii="Times New Roman" w:hAnsi="Times New Roman" w:cs="Times New Roman"/>
            <w:bCs/>
            <w:color w:val="252525"/>
            <w:sz w:val="24"/>
            <w:shd w:val="clear" w:color="auto" w:fill="FFFFFF"/>
          </w:rPr>
          <w:t>strateg</w:t>
        </w:r>
        <w:r w:rsidR="0015366B">
          <w:rPr>
            <w:rFonts w:ascii="Times New Roman" w:hAnsi="Times New Roman" w:cs="Times New Roman"/>
            <w:bCs/>
            <w:color w:val="252525"/>
            <w:sz w:val="24"/>
            <w:shd w:val="clear" w:color="auto" w:fill="FFFFFF"/>
          </w:rPr>
          <w:t>ies</w:t>
        </w:r>
        <w:r w:rsidR="0015366B" w:rsidRPr="00533115">
          <w:rPr>
            <w:rFonts w:ascii="Times New Roman" w:hAnsi="Times New Roman" w:cs="Times New Roman"/>
            <w:bCs/>
            <w:color w:val="252525"/>
            <w:sz w:val="24"/>
            <w:shd w:val="clear" w:color="auto" w:fill="FFFFFF"/>
          </w:rPr>
          <w:t xml:space="preserve"> </w:t>
        </w:r>
      </w:ins>
      <w:r w:rsidR="00F879D7" w:rsidRPr="00533115">
        <w:rPr>
          <w:rFonts w:ascii="Times New Roman" w:hAnsi="Times New Roman" w:cs="Times New Roman"/>
          <w:bCs/>
          <w:color w:val="252525"/>
          <w:sz w:val="24"/>
          <w:shd w:val="clear" w:color="auto" w:fill="FFFFFF"/>
        </w:rPr>
        <w:t>and evaluation</w:t>
      </w:r>
      <w:ins w:id="74" w:author="EP" w:date="2015-08-11T10:25:00Z">
        <w:r w:rsidR="003C12AC">
          <w:rPr>
            <w:rFonts w:ascii="Times New Roman" w:hAnsi="Times New Roman" w:cs="Times New Roman"/>
            <w:bCs/>
            <w:color w:val="252525"/>
            <w:sz w:val="24"/>
            <w:shd w:val="clear" w:color="auto" w:fill="FFFFFF"/>
          </w:rPr>
          <w:t>s</w:t>
        </w:r>
      </w:ins>
      <w:r w:rsidR="00F879D7" w:rsidRPr="00533115">
        <w:rPr>
          <w:rFonts w:ascii="Times New Roman" w:hAnsi="Times New Roman" w:cs="Times New Roman"/>
          <w:bCs/>
          <w:color w:val="252525"/>
          <w:sz w:val="24"/>
          <w:shd w:val="clear" w:color="auto" w:fill="FFFFFF"/>
        </w:rPr>
        <w:t xml:space="preserve"> are </w:t>
      </w:r>
      <w:del w:id="75" w:author="EP" w:date="2015-08-11T10:21:00Z">
        <w:r w:rsidR="00F879D7" w:rsidRPr="00533115" w:rsidDel="0015366B">
          <w:rPr>
            <w:rFonts w:ascii="Times New Roman" w:hAnsi="Times New Roman" w:cs="Times New Roman"/>
            <w:bCs/>
            <w:color w:val="252525"/>
            <w:sz w:val="24"/>
            <w:shd w:val="clear" w:color="auto" w:fill="FFFFFF"/>
          </w:rPr>
          <w:delText>done through</w:delText>
        </w:r>
      </w:del>
      <w:ins w:id="76" w:author="EP" w:date="2015-08-11T10:21:00Z">
        <w:r w:rsidR="0015366B">
          <w:rPr>
            <w:rFonts w:ascii="Times New Roman" w:hAnsi="Times New Roman" w:cs="Times New Roman"/>
            <w:bCs/>
            <w:color w:val="252525"/>
            <w:sz w:val="24"/>
            <w:shd w:val="clear" w:color="auto" w:fill="FFFFFF"/>
          </w:rPr>
          <w:t xml:space="preserve">based </w:t>
        </w:r>
        <w:r w:rsidR="0015366B" w:rsidRPr="00533115">
          <w:rPr>
            <w:rFonts w:ascii="Times New Roman" w:hAnsi="Times New Roman" w:cs="Times New Roman"/>
            <w:bCs/>
            <w:color w:val="252525"/>
            <w:sz w:val="24"/>
            <w:shd w:val="clear" w:color="auto" w:fill="FFFFFF"/>
          </w:rPr>
          <w:t xml:space="preserve">only </w:t>
        </w:r>
        <w:r w:rsidR="0015366B">
          <w:rPr>
            <w:rFonts w:ascii="Times New Roman" w:hAnsi="Times New Roman" w:cs="Times New Roman"/>
            <w:bCs/>
            <w:color w:val="252525"/>
            <w:sz w:val="24"/>
            <w:shd w:val="clear" w:color="auto" w:fill="FFFFFF"/>
          </w:rPr>
          <w:t>on</w:t>
        </w:r>
      </w:ins>
      <w:r w:rsidR="00F879D7" w:rsidRPr="00533115">
        <w:rPr>
          <w:rFonts w:ascii="Times New Roman" w:hAnsi="Times New Roman" w:cs="Times New Roman"/>
          <w:bCs/>
          <w:color w:val="252525"/>
          <w:sz w:val="24"/>
          <w:shd w:val="clear" w:color="auto" w:fill="FFFFFF"/>
        </w:rPr>
        <w:t xml:space="preserve"> the analysis of </w:t>
      </w:r>
      <w:del w:id="77" w:author="EP" w:date="2015-08-11T10:21:00Z">
        <w:r w:rsidR="00F879D7" w:rsidRPr="00533115" w:rsidDel="0015366B">
          <w:rPr>
            <w:rFonts w:ascii="Times New Roman" w:hAnsi="Times New Roman" w:cs="Times New Roman"/>
            <w:bCs/>
            <w:color w:val="252525"/>
            <w:sz w:val="24"/>
            <w:shd w:val="clear" w:color="auto" w:fill="FFFFFF"/>
          </w:rPr>
          <w:delText xml:space="preserve">only </w:delText>
        </w:r>
      </w:del>
      <w:r w:rsidR="00F879D7" w:rsidRPr="00533115">
        <w:rPr>
          <w:rFonts w:ascii="Times New Roman" w:hAnsi="Times New Roman" w:cs="Times New Roman"/>
          <w:bCs/>
          <w:color w:val="252525"/>
          <w:sz w:val="24"/>
          <w:shd w:val="clear" w:color="auto" w:fill="FFFFFF"/>
        </w:rPr>
        <w:t>kinematic and muscle activation data</w:t>
      </w:r>
      <w:del w:id="78" w:author="EP" w:date="2015-08-11T10:22:00Z">
        <w:r w:rsidR="00F879D7" w:rsidRPr="00533115" w:rsidDel="00443243">
          <w:rPr>
            <w:rFonts w:ascii="Times New Roman" w:hAnsi="Times New Roman" w:cs="Times New Roman"/>
            <w:bCs/>
            <w:color w:val="252525"/>
            <w:sz w:val="24"/>
            <w:shd w:val="clear" w:color="auto" w:fill="FFFFFF"/>
          </w:rPr>
          <w:delText xml:space="preserve">.  </w:delText>
        </w:r>
      </w:del>
      <w:ins w:id="79" w:author="EP" w:date="2015-08-11T10:22:00Z">
        <w:r w:rsidR="00443243" w:rsidRPr="00533115">
          <w:rPr>
            <w:rFonts w:ascii="Times New Roman" w:hAnsi="Times New Roman" w:cs="Times New Roman"/>
            <w:bCs/>
            <w:color w:val="252525"/>
            <w:sz w:val="24"/>
            <w:shd w:val="clear" w:color="auto" w:fill="FFFFFF"/>
          </w:rPr>
          <w:t xml:space="preserve">. </w:t>
        </w:r>
      </w:ins>
    </w:p>
    <w:p w:rsidR="00B72CD0" w:rsidRPr="00533115" w:rsidDel="00443243" w:rsidRDefault="00F879D7" w:rsidP="0015366B">
      <w:pPr>
        <w:jc w:val="both"/>
        <w:rPr>
          <w:del w:id="80" w:author="EP" w:date="2015-08-11T10:22:00Z"/>
          <w:rFonts w:ascii="Times New Roman" w:hAnsi="Times New Roman" w:cs="Times New Roman"/>
          <w:bCs/>
          <w:color w:val="252525"/>
          <w:sz w:val="24"/>
          <w:shd w:val="clear" w:color="auto" w:fill="FFFFFF"/>
        </w:rPr>
        <w:pPrChange w:id="81" w:author="EP" w:date="2015-08-11T10:21:00Z">
          <w:pPr/>
        </w:pPrChange>
      </w:pPr>
      <w:r w:rsidRPr="00533115">
        <w:rPr>
          <w:rFonts w:ascii="Times New Roman" w:hAnsi="Times New Roman" w:cs="Times New Roman"/>
          <w:bCs/>
          <w:color w:val="252525"/>
          <w:sz w:val="24"/>
          <w:shd w:val="clear" w:color="auto" w:fill="FFFFFF"/>
        </w:rPr>
        <w:lastRenderedPageBreak/>
        <w:t xml:space="preserve">My project will </w:t>
      </w:r>
      <w:del w:id="82" w:author="EP" w:date="2015-08-11T10:25:00Z">
        <w:r w:rsidRPr="00533115" w:rsidDel="003C12AC">
          <w:rPr>
            <w:rFonts w:ascii="Times New Roman" w:hAnsi="Times New Roman" w:cs="Times New Roman"/>
            <w:bCs/>
            <w:color w:val="252525"/>
            <w:sz w:val="24"/>
            <w:shd w:val="clear" w:color="auto" w:fill="FFFFFF"/>
          </w:rPr>
          <w:delText xml:space="preserve">be </w:delText>
        </w:r>
      </w:del>
      <w:ins w:id="83" w:author="EP" w:date="2015-08-11T10:25:00Z">
        <w:r w:rsidR="003C12AC">
          <w:rPr>
            <w:rFonts w:ascii="Times New Roman" w:hAnsi="Times New Roman" w:cs="Times New Roman"/>
            <w:bCs/>
            <w:color w:val="252525"/>
            <w:sz w:val="24"/>
            <w:shd w:val="clear" w:color="auto" w:fill="FFFFFF"/>
          </w:rPr>
          <w:t xml:space="preserve">focus on </w:t>
        </w:r>
      </w:ins>
      <w:r w:rsidRPr="00533115">
        <w:rPr>
          <w:rFonts w:ascii="Times New Roman" w:hAnsi="Times New Roman" w:cs="Times New Roman"/>
          <w:bCs/>
          <w:color w:val="252525"/>
          <w:sz w:val="24"/>
          <w:shd w:val="clear" w:color="auto" w:fill="FFFFFF"/>
        </w:rPr>
        <w:t>the development of</w:t>
      </w:r>
      <w:r w:rsidR="00537D17" w:rsidRPr="00533115">
        <w:rPr>
          <w:rFonts w:ascii="Times New Roman" w:hAnsi="Times New Roman" w:cs="Times New Roman"/>
          <w:bCs/>
          <w:color w:val="252525"/>
          <w:sz w:val="24"/>
          <w:shd w:val="clear" w:color="auto" w:fill="FFFFFF"/>
        </w:rPr>
        <w:t xml:space="preserve"> </w:t>
      </w:r>
      <w:ins w:id="84" w:author="EP" w:date="2015-08-11T10:25:00Z">
        <w:r w:rsidR="003C12AC">
          <w:rPr>
            <w:rFonts w:ascii="Times New Roman" w:hAnsi="Times New Roman" w:cs="Times New Roman"/>
            <w:bCs/>
            <w:color w:val="252525"/>
            <w:sz w:val="24"/>
            <w:shd w:val="clear" w:color="auto" w:fill="FFFFFF"/>
          </w:rPr>
          <w:t xml:space="preserve">a </w:t>
        </w:r>
      </w:ins>
      <w:r w:rsidR="00537D17" w:rsidRPr="00533115">
        <w:rPr>
          <w:rFonts w:ascii="Times New Roman" w:hAnsi="Times New Roman" w:cs="Times New Roman"/>
          <w:bCs/>
          <w:color w:val="252525"/>
          <w:sz w:val="24"/>
          <w:shd w:val="clear" w:color="auto" w:fill="FFFFFF"/>
        </w:rPr>
        <w:t>personalized</w:t>
      </w:r>
      <w:r w:rsidRPr="00533115">
        <w:rPr>
          <w:rFonts w:ascii="Times New Roman" w:hAnsi="Times New Roman" w:cs="Times New Roman"/>
          <w:bCs/>
          <w:color w:val="252525"/>
          <w:sz w:val="24"/>
          <w:shd w:val="clear" w:color="auto" w:fill="FFFFFF"/>
        </w:rPr>
        <w:t xml:space="preserve"> rehabilitation </w:t>
      </w:r>
      <w:del w:id="85" w:author="EP" w:date="2015-08-11T10:25:00Z">
        <w:r w:rsidRPr="00533115" w:rsidDel="003C12AC">
          <w:rPr>
            <w:rFonts w:ascii="Times New Roman" w:hAnsi="Times New Roman" w:cs="Times New Roman"/>
            <w:bCs/>
            <w:color w:val="252525"/>
            <w:sz w:val="24"/>
            <w:shd w:val="clear" w:color="auto" w:fill="FFFFFF"/>
          </w:rPr>
          <w:delText xml:space="preserve">strategies </w:delText>
        </w:r>
      </w:del>
      <w:ins w:id="86" w:author="EP" w:date="2015-08-11T10:25:00Z">
        <w:r w:rsidR="003C12AC" w:rsidRPr="00533115">
          <w:rPr>
            <w:rFonts w:ascii="Times New Roman" w:hAnsi="Times New Roman" w:cs="Times New Roman"/>
            <w:bCs/>
            <w:color w:val="252525"/>
            <w:sz w:val="24"/>
            <w:shd w:val="clear" w:color="auto" w:fill="FFFFFF"/>
          </w:rPr>
          <w:t>strateg</w:t>
        </w:r>
        <w:r w:rsidR="003C12AC">
          <w:rPr>
            <w:rFonts w:ascii="Times New Roman" w:hAnsi="Times New Roman" w:cs="Times New Roman"/>
            <w:bCs/>
            <w:color w:val="252525"/>
            <w:sz w:val="24"/>
            <w:shd w:val="clear" w:color="auto" w:fill="FFFFFF"/>
          </w:rPr>
          <w:t>y</w:t>
        </w:r>
        <w:r w:rsidR="003C12AC" w:rsidRPr="00533115">
          <w:rPr>
            <w:rFonts w:ascii="Times New Roman" w:hAnsi="Times New Roman" w:cs="Times New Roman"/>
            <w:bCs/>
            <w:color w:val="252525"/>
            <w:sz w:val="24"/>
            <w:shd w:val="clear" w:color="auto" w:fill="FFFFFF"/>
          </w:rPr>
          <w:t xml:space="preserve"> </w:t>
        </w:r>
      </w:ins>
      <w:r w:rsidRPr="00533115">
        <w:rPr>
          <w:rFonts w:ascii="Times New Roman" w:hAnsi="Times New Roman" w:cs="Times New Roman"/>
          <w:bCs/>
          <w:color w:val="252525"/>
          <w:sz w:val="24"/>
          <w:shd w:val="clear" w:color="auto" w:fill="FFFFFF"/>
        </w:rPr>
        <w:t>that incorporate analysis of cortical activity patterns recorded using noninvasive electroencephalography</w:t>
      </w:r>
      <w:r w:rsidR="001F430E" w:rsidRPr="00533115">
        <w:rPr>
          <w:rFonts w:ascii="Times New Roman" w:hAnsi="Times New Roman" w:cs="Times New Roman"/>
          <w:bCs/>
          <w:color w:val="252525"/>
          <w:sz w:val="24"/>
          <w:shd w:val="clear" w:color="auto" w:fill="FFFFFF"/>
        </w:rPr>
        <w:t xml:space="preserve"> (EEG) recordings</w:t>
      </w:r>
      <w:r w:rsidRPr="00533115">
        <w:rPr>
          <w:rFonts w:ascii="Times New Roman" w:hAnsi="Times New Roman" w:cs="Times New Roman"/>
          <w:bCs/>
          <w:color w:val="252525"/>
          <w:sz w:val="24"/>
          <w:shd w:val="clear" w:color="auto" w:fill="FFFFFF"/>
        </w:rPr>
        <w:t>.</w:t>
      </w:r>
      <w:r w:rsidR="00537D17" w:rsidRPr="00533115">
        <w:rPr>
          <w:rFonts w:ascii="Times New Roman" w:hAnsi="Times New Roman" w:cs="Times New Roman"/>
          <w:bCs/>
          <w:color w:val="252525"/>
          <w:sz w:val="24"/>
          <w:shd w:val="clear" w:color="auto" w:fill="FFFFFF"/>
        </w:rPr>
        <w:t xml:space="preserve"> </w:t>
      </w:r>
      <w:del w:id="87" w:author="EP" w:date="2015-08-11T10:22:00Z">
        <w:r w:rsidR="00537D17" w:rsidRPr="00533115" w:rsidDel="00443243">
          <w:rPr>
            <w:rFonts w:ascii="Times New Roman" w:hAnsi="Times New Roman" w:cs="Times New Roman"/>
            <w:bCs/>
            <w:color w:val="252525"/>
            <w:sz w:val="24"/>
            <w:shd w:val="clear" w:color="auto" w:fill="FFFFFF"/>
          </w:rPr>
          <w:delText xml:space="preserve"> </w:delText>
        </w:r>
      </w:del>
    </w:p>
    <w:p w:rsidR="003C01EA" w:rsidRDefault="001F430E" w:rsidP="00E9666D">
      <w:pPr>
        <w:jc w:val="both"/>
        <w:rPr>
          <w:ins w:id="88" w:author="EP" w:date="2015-08-11T10:28:00Z"/>
          <w:rFonts w:ascii="Times New Roman" w:hAnsi="Times New Roman" w:cs="Times New Roman"/>
          <w:bCs/>
          <w:color w:val="252525"/>
          <w:sz w:val="24"/>
          <w:shd w:val="clear" w:color="auto" w:fill="FFFFFF"/>
        </w:rPr>
        <w:pPrChange w:id="89" w:author="EP" w:date="2015-08-11T10:06:00Z">
          <w:pPr/>
        </w:pPrChange>
      </w:pPr>
      <w:r w:rsidRPr="00533115">
        <w:rPr>
          <w:rFonts w:ascii="Times New Roman" w:hAnsi="Times New Roman" w:cs="Times New Roman"/>
          <w:bCs/>
          <w:color w:val="252525"/>
          <w:sz w:val="24"/>
          <w:shd w:val="clear" w:color="auto" w:fill="FFFFFF"/>
        </w:rPr>
        <w:t xml:space="preserve">This project will be an extension of the </w:t>
      </w:r>
      <w:r w:rsidR="00307D0B" w:rsidRPr="00533115">
        <w:rPr>
          <w:rFonts w:ascii="Times New Roman" w:hAnsi="Times New Roman" w:cs="Times New Roman"/>
          <w:bCs/>
          <w:color w:val="252525"/>
          <w:sz w:val="24"/>
          <w:shd w:val="clear" w:color="auto" w:fill="FFFFFF"/>
        </w:rPr>
        <w:t xml:space="preserve">research I have already </w:t>
      </w:r>
      <w:del w:id="90" w:author="EP" w:date="2015-08-11T10:25:00Z">
        <w:r w:rsidR="00307D0B" w:rsidRPr="00533115" w:rsidDel="003C01EA">
          <w:rPr>
            <w:rFonts w:ascii="Times New Roman" w:hAnsi="Times New Roman" w:cs="Times New Roman"/>
            <w:bCs/>
            <w:color w:val="252525"/>
            <w:sz w:val="24"/>
            <w:shd w:val="clear" w:color="auto" w:fill="FFFFFF"/>
          </w:rPr>
          <w:delText>done</w:delText>
        </w:r>
        <w:r w:rsidRPr="00533115" w:rsidDel="003C01EA">
          <w:rPr>
            <w:rFonts w:ascii="Times New Roman" w:hAnsi="Times New Roman" w:cs="Times New Roman"/>
            <w:bCs/>
            <w:color w:val="252525"/>
            <w:sz w:val="24"/>
            <w:shd w:val="clear" w:color="auto" w:fill="FFFFFF"/>
          </w:rPr>
          <w:delText xml:space="preserve"> </w:delText>
        </w:r>
      </w:del>
      <w:ins w:id="91" w:author="EP" w:date="2015-08-11T10:25:00Z">
        <w:r w:rsidR="003C01EA">
          <w:rPr>
            <w:rFonts w:ascii="Times New Roman" w:hAnsi="Times New Roman" w:cs="Times New Roman"/>
            <w:bCs/>
            <w:color w:val="252525"/>
            <w:sz w:val="24"/>
            <w:shd w:val="clear" w:color="auto" w:fill="FFFFFF"/>
          </w:rPr>
          <w:t>conducted</w:t>
        </w:r>
        <w:r w:rsidR="003C01EA" w:rsidRPr="00533115">
          <w:rPr>
            <w:rFonts w:ascii="Times New Roman" w:hAnsi="Times New Roman" w:cs="Times New Roman"/>
            <w:bCs/>
            <w:color w:val="252525"/>
            <w:sz w:val="24"/>
            <w:shd w:val="clear" w:color="auto" w:fill="FFFFFF"/>
          </w:rPr>
          <w:t xml:space="preserve"> </w:t>
        </w:r>
      </w:ins>
      <w:r w:rsidRPr="00533115">
        <w:rPr>
          <w:rFonts w:ascii="Times New Roman" w:hAnsi="Times New Roman" w:cs="Times New Roman"/>
          <w:bCs/>
          <w:color w:val="252525"/>
          <w:sz w:val="24"/>
          <w:shd w:val="clear" w:color="auto" w:fill="FFFFFF"/>
        </w:rPr>
        <w:t xml:space="preserve">at the Translational Neural Engineering Laboratory in the summer </w:t>
      </w:r>
      <w:del w:id="92" w:author="EP" w:date="2015-08-11T10:26:00Z">
        <w:r w:rsidRPr="00533115" w:rsidDel="003C01EA">
          <w:rPr>
            <w:rFonts w:ascii="Times New Roman" w:hAnsi="Times New Roman" w:cs="Times New Roman"/>
            <w:bCs/>
            <w:color w:val="252525"/>
            <w:sz w:val="24"/>
            <w:shd w:val="clear" w:color="auto" w:fill="FFFFFF"/>
          </w:rPr>
          <w:delText xml:space="preserve">of </w:delText>
        </w:r>
      </w:del>
      <w:r w:rsidRPr="00533115">
        <w:rPr>
          <w:rFonts w:ascii="Times New Roman" w:hAnsi="Times New Roman" w:cs="Times New Roman"/>
          <w:bCs/>
          <w:color w:val="252525"/>
          <w:sz w:val="24"/>
          <w:shd w:val="clear" w:color="auto" w:fill="FFFFFF"/>
        </w:rPr>
        <w:t xml:space="preserve">2015.  </w:t>
      </w:r>
      <w:del w:id="93" w:author="EP" w:date="2015-08-11T10:27:00Z">
        <w:r w:rsidRPr="00533115" w:rsidDel="003C01EA">
          <w:rPr>
            <w:rFonts w:ascii="Times New Roman" w:hAnsi="Times New Roman" w:cs="Times New Roman"/>
            <w:bCs/>
            <w:color w:val="252525"/>
            <w:sz w:val="24"/>
            <w:shd w:val="clear" w:color="auto" w:fill="FFFFFF"/>
          </w:rPr>
          <w:delText xml:space="preserve">Using </w:delText>
        </w:r>
        <w:r w:rsidR="00F51B34" w:rsidRPr="00533115" w:rsidDel="003C01EA">
          <w:rPr>
            <w:rFonts w:ascii="Times New Roman" w:hAnsi="Times New Roman" w:cs="Times New Roman"/>
            <w:bCs/>
            <w:color w:val="252525"/>
            <w:sz w:val="24"/>
            <w:shd w:val="clear" w:color="auto" w:fill="FFFFFF"/>
          </w:rPr>
          <w:delText>EEG recordings of cortical activity and electromyographic (EMG) recordings</w:delText>
        </w:r>
        <w:r w:rsidR="00F55AC2" w:rsidRPr="00533115" w:rsidDel="003C01EA">
          <w:rPr>
            <w:rFonts w:ascii="Times New Roman" w:hAnsi="Times New Roman" w:cs="Times New Roman"/>
            <w:bCs/>
            <w:color w:val="252525"/>
            <w:sz w:val="24"/>
            <w:shd w:val="clear" w:color="auto" w:fill="FFFFFF"/>
          </w:rPr>
          <w:delText xml:space="preserve"> of arm muscle activity</w:delText>
        </w:r>
        <w:r w:rsidR="00F51B34" w:rsidRPr="00533115" w:rsidDel="003C01EA">
          <w:rPr>
            <w:rFonts w:ascii="Times New Roman" w:hAnsi="Times New Roman" w:cs="Times New Roman"/>
            <w:bCs/>
            <w:color w:val="252525"/>
            <w:sz w:val="24"/>
            <w:shd w:val="clear" w:color="auto" w:fill="FFFFFF"/>
          </w:rPr>
          <w:delText xml:space="preserve"> from </w:delText>
        </w:r>
        <w:r w:rsidR="00F55AC2" w:rsidRPr="00533115" w:rsidDel="003C01EA">
          <w:rPr>
            <w:rFonts w:ascii="Times New Roman" w:hAnsi="Times New Roman" w:cs="Times New Roman"/>
            <w:bCs/>
            <w:color w:val="252525"/>
            <w:sz w:val="24"/>
            <w:shd w:val="clear" w:color="auto" w:fill="FFFFFF"/>
          </w:rPr>
          <w:delText>healthy subjects, t</w:delText>
        </w:r>
      </w:del>
      <w:ins w:id="94" w:author="EP" w:date="2015-08-11T10:27:00Z">
        <w:r w:rsidR="003C01EA">
          <w:rPr>
            <w:rFonts w:ascii="Times New Roman" w:hAnsi="Times New Roman" w:cs="Times New Roman"/>
            <w:bCs/>
            <w:color w:val="252525"/>
            <w:sz w:val="24"/>
            <w:shd w:val="clear" w:color="auto" w:fill="FFFFFF"/>
          </w:rPr>
          <w:t>T</w:t>
        </w:r>
      </w:ins>
      <w:r w:rsidR="00F55AC2" w:rsidRPr="00533115">
        <w:rPr>
          <w:rFonts w:ascii="Times New Roman" w:hAnsi="Times New Roman" w:cs="Times New Roman"/>
          <w:bCs/>
          <w:color w:val="252525"/>
          <w:sz w:val="24"/>
          <w:shd w:val="clear" w:color="auto" w:fill="FFFFFF"/>
        </w:rPr>
        <w:t xml:space="preserve">he objective of </w:t>
      </w:r>
      <w:del w:id="95" w:author="EP" w:date="2015-08-11T10:30:00Z">
        <w:r w:rsidR="00F55AC2" w:rsidRPr="00533115" w:rsidDel="007B04E4">
          <w:rPr>
            <w:rFonts w:ascii="Times New Roman" w:hAnsi="Times New Roman" w:cs="Times New Roman"/>
            <w:bCs/>
            <w:color w:val="252525"/>
            <w:sz w:val="24"/>
            <w:shd w:val="clear" w:color="auto" w:fill="FFFFFF"/>
          </w:rPr>
          <w:delText xml:space="preserve">my </w:delText>
        </w:r>
      </w:del>
      <w:ins w:id="96" w:author="EP" w:date="2015-08-11T10:30:00Z">
        <w:r w:rsidR="007B04E4">
          <w:rPr>
            <w:rFonts w:ascii="Times New Roman" w:hAnsi="Times New Roman" w:cs="Times New Roman"/>
            <w:bCs/>
            <w:color w:val="252525"/>
            <w:sz w:val="24"/>
            <w:shd w:val="clear" w:color="auto" w:fill="FFFFFF"/>
          </w:rPr>
          <w:t>this preliminary</w:t>
        </w:r>
        <w:r w:rsidR="007B04E4" w:rsidRPr="00533115">
          <w:rPr>
            <w:rFonts w:ascii="Times New Roman" w:hAnsi="Times New Roman" w:cs="Times New Roman"/>
            <w:bCs/>
            <w:color w:val="252525"/>
            <w:sz w:val="24"/>
            <w:shd w:val="clear" w:color="auto" w:fill="FFFFFF"/>
          </w:rPr>
          <w:t xml:space="preserve"> </w:t>
        </w:r>
      </w:ins>
      <w:r w:rsidR="00F55AC2" w:rsidRPr="00533115">
        <w:rPr>
          <w:rFonts w:ascii="Times New Roman" w:hAnsi="Times New Roman" w:cs="Times New Roman"/>
          <w:bCs/>
          <w:color w:val="252525"/>
          <w:sz w:val="24"/>
          <w:shd w:val="clear" w:color="auto" w:fill="FFFFFF"/>
        </w:rPr>
        <w:t xml:space="preserve">research project was to find links between </w:t>
      </w:r>
      <w:ins w:id="97" w:author="EP" w:date="2015-08-11T10:28:00Z">
        <w:r w:rsidR="003C01EA">
          <w:rPr>
            <w:rFonts w:ascii="Times New Roman" w:hAnsi="Times New Roman" w:cs="Times New Roman"/>
            <w:bCs/>
            <w:color w:val="252525"/>
            <w:sz w:val="24"/>
            <w:shd w:val="clear" w:color="auto" w:fill="FFFFFF"/>
          </w:rPr>
          <w:t xml:space="preserve">the </w:t>
        </w:r>
      </w:ins>
      <w:r w:rsidR="00F55AC2" w:rsidRPr="00533115">
        <w:rPr>
          <w:rFonts w:ascii="Times New Roman" w:hAnsi="Times New Roman" w:cs="Times New Roman"/>
          <w:bCs/>
          <w:color w:val="252525"/>
          <w:sz w:val="24"/>
          <w:shd w:val="clear" w:color="auto" w:fill="FFFFFF"/>
        </w:rPr>
        <w:t>brain activity</w:t>
      </w:r>
      <w:ins w:id="98" w:author="EP" w:date="2015-08-11T10:26:00Z">
        <w:r w:rsidR="003C01EA">
          <w:rPr>
            <w:rFonts w:ascii="Times New Roman" w:hAnsi="Times New Roman" w:cs="Times New Roman"/>
            <w:bCs/>
            <w:color w:val="252525"/>
            <w:sz w:val="24"/>
            <w:shd w:val="clear" w:color="auto" w:fill="FFFFFF"/>
          </w:rPr>
          <w:t xml:space="preserve"> recorded </w:t>
        </w:r>
      </w:ins>
      <w:ins w:id="99" w:author="EP" w:date="2015-08-11T10:31:00Z">
        <w:r w:rsidR="007B04E4">
          <w:rPr>
            <w:rFonts w:ascii="Times New Roman" w:hAnsi="Times New Roman" w:cs="Times New Roman"/>
            <w:bCs/>
            <w:color w:val="252525"/>
            <w:sz w:val="24"/>
            <w:shd w:val="clear" w:color="auto" w:fill="FFFFFF"/>
          </w:rPr>
          <w:t>via EEG</w:t>
        </w:r>
      </w:ins>
      <w:r w:rsidR="00F55AC2" w:rsidRPr="00533115">
        <w:rPr>
          <w:rFonts w:ascii="Times New Roman" w:hAnsi="Times New Roman" w:cs="Times New Roman"/>
          <w:bCs/>
          <w:color w:val="252525"/>
          <w:sz w:val="24"/>
          <w:shd w:val="clear" w:color="auto" w:fill="FFFFFF"/>
        </w:rPr>
        <w:t xml:space="preserve"> and the activation of coordinated muscle groups</w:t>
      </w:r>
      <w:del w:id="100" w:author="EP" w:date="2015-08-11T10:27:00Z">
        <w:r w:rsidR="00F55AC2" w:rsidRPr="00533115" w:rsidDel="003C01EA">
          <w:rPr>
            <w:rFonts w:ascii="Times New Roman" w:hAnsi="Times New Roman" w:cs="Times New Roman"/>
            <w:bCs/>
            <w:color w:val="252525"/>
            <w:sz w:val="24"/>
            <w:shd w:val="clear" w:color="auto" w:fill="FFFFFF"/>
          </w:rPr>
          <w:delText>,</w:delText>
        </w:r>
      </w:del>
      <w:r w:rsidR="00F55AC2" w:rsidRPr="00533115">
        <w:rPr>
          <w:rFonts w:ascii="Times New Roman" w:hAnsi="Times New Roman" w:cs="Times New Roman"/>
          <w:bCs/>
          <w:color w:val="252525"/>
          <w:sz w:val="24"/>
          <w:shd w:val="clear" w:color="auto" w:fill="FFFFFF"/>
        </w:rPr>
        <w:t xml:space="preserve"> or muscle synergies</w:t>
      </w:r>
      <w:ins w:id="101" w:author="EP" w:date="2015-08-11T10:27:00Z">
        <w:r w:rsidR="003C01EA">
          <w:rPr>
            <w:rFonts w:ascii="Times New Roman" w:hAnsi="Times New Roman" w:cs="Times New Roman"/>
            <w:bCs/>
            <w:color w:val="252525"/>
            <w:sz w:val="24"/>
            <w:shd w:val="clear" w:color="auto" w:fill="FFFFFF"/>
          </w:rPr>
          <w:t xml:space="preserve"> measured with noninvasive </w:t>
        </w:r>
      </w:ins>
      <w:ins w:id="102" w:author="EP" w:date="2015-08-11T10:31:00Z">
        <w:r w:rsidR="007B04E4">
          <w:rPr>
            <w:rFonts w:ascii="Times New Roman" w:hAnsi="Times New Roman" w:cs="Times New Roman"/>
            <w:bCs/>
            <w:color w:val="252525"/>
            <w:sz w:val="24"/>
            <w:shd w:val="clear" w:color="auto" w:fill="FFFFFF"/>
          </w:rPr>
          <w:t>electromyographic (</w:t>
        </w:r>
      </w:ins>
      <w:ins w:id="103" w:author="EP" w:date="2015-08-11T10:27:00Z">
        <w:r w:rsidR="003C01EA">
          <w:rPr>
            <w:rFonts w:ascii="Times New Roman" w:hAnsi="Times New Roman" w:cs="Times New Roman"/>
            <w:bCs/>
            <w:color w:val="252525"/>
            <w:sz w:val="24"/>
            <w:shd w:val="clear" w:color="auto" w:fill="FFFFFF"/>
          </w:rPr>
          <w:t>EMG</w:t>
        </w:r>
      </w:ins>
      <w:ins w:id="104" w:author="EP" w:date="2015-08-11T10:31:00Z">
        <w:r w:rsidR="007B04E4">
          <w:rPr>
            <w:rFonts w:ascii="Times New Roman" w:hAnsi="Times New Roman" w:cs="Times New Roman"/>
            <w:bCs/>
            <w:color w:val="252525"/>
            <w:sz w:val="24"/>
            <w:shd w:val="clear" w:color="auto" w:fill="FFFFFF"/>
          </w:rPr>
          <w:t>)</w:t>
        </w:r>
      </w:ins>
      <w:ins w:id="105" w:author="EP" w:date="2015-08-11T10:27:00Z">
        <w:r w:rsidR="003C01EA">
          <w:rPr>
            <w:rFonts w:ascii="Times New Roman" w:hAnsi="Times New Roman" w:cs="Times New Roman"/>
            <w:bCs/>
            <w:color w:val="252525"/>
            <w:sz w:val="24"/>
            <w:shd w:val="clear" w:color="auto" w:fill="FFFFFF"/>
          </w:rPr>
          <w:t xml:space="preserve"> recordings</w:t>
        </w:r>
      </w:ins>
      <w:r w:rsidR="00F55AC2" w:rsidRPr="00533115">
        <w:rPr>
          <w:rFonts w:ascii="Times New Roman" w:hAnsi="Times New Roman" w:cs="Times New Roman"/>
          <w:bCs/>
          <w:color w:val="252525"/>
          <w:sz w:val="24"/>
          <w:shd w:val="clear" w:color="auto" w:fill="FFFFFF"/>
        </w:rPr>
        <w:t>.</w:t>
      </w:r>
      <w:r w:rsidR="00192DDB" w:rsidRPr="00533115">
        <w:rPr>
          <w:rFonts w:ascii="Times New Roman" w:hAnsi="Times New Roman" w:cs="Times New Roman"/>
          <w:bCs/>
          <w:color w:val="252525"/>
          <w:sz w:val="24"/>
          <w:shd w:val="clear" w:color="auto" w:fill="FFFFFF"/>
        </w:rPr>
        <w:t xml:space="preserve"> </w:t>
      </w:r>
      <w:del w:id="106" w:author="EP" w:date="2015-08-11T10:31:00Z">
        <w:r w:rsidR="00192DDB" w:rsidRPr="00533115" w:rsidDel="007B04E4">
          <w:rPr>
            <w:rFonts w:ascii="Times New Roman" w:hAnsi="Times New Roman" w:cs="Times New Roman"/>
            <w:bCs/>
            <w:color w:val="252525"/>
            <w:sz w:val="24"/>
            <w:shd w:val="clear" w:color="auto" w:fill="FFFFFF"/>
          </w:rPr>
          <w:delText xml:space="preserve"> </w:delText>
        </w:r>
      </w:del>
      <w:r w:rsidR="00192DDB" w:rsidRPr="00533115">
        <w:rPr>
          <w:rFonts w:ascii="Times New Roman" w:hAnsi="Times New Roman" w:cs="Times New Roman"/>
          <w:bCs/>
          <w:color w:val="252525"/>
          <w:sz w:val="24"/>
          <w:shd w:val="clear" w:color="auto" w:fill="FFFFFF"/>
        </w:rPr>
        <w:t xml:space="preserve">We </w:t>
      </w:r>
      <w:r w:rsidR="00C145FA" w:rsidRPr="00533115">
        <w:rPr>
          <w:rFonts w:ascii="Times New Roman" w:hAnsi="Times New Roman" w:cs="Times New Roman"/>
          <w:bCs/>
          <w:color w:val="252525"/>
          <w:sz w:val="24"/>
          <w:shd w:val="clear" w:color="auto" w:fill="FFFFFF"/>
        </w:rPr>
        <w:t xml:space="preserve">successfully </w:t>
      </w:r>
      <w:r w:rsidR="00192DDB" w:rsidRPr="00533115">
        <w:rPr>
          <w:rFonts w:ascii="Times New Roman" w:hAnsi="Times New Roman" w:cs="Times New Roman"/>
          <w:bCs/>
          <w:color w:val="252525"/>
          <w:sz w:val="24"/>
          <w:shd w:val="clear" w:color="auto" w:fill="FFFFFF"/>
        </w:rPr>
        <w:t xml:space="preserve">developed </w:t>
      </w:r>
      <w:r w:rsidR="0076773C" w:rsidRPr="00533115">
        <w:rPr>
          <w:rFonts w:ascii="Times New Roman" w:hAnsi="Times New Roman" w:cs="Times New Roman"/>
          <w:bCs/>
          <w:color w:val="252525"/>
          <w:sz w:val="24"/>
          <w:shd w:val="clear" w:color="auto" w:fill="FFFFFF"/>
        </w:rPr>
        <w:t>a strategy</w:t>
      </w:r>
      <w:r w:rsidR="00192DDB" w:rsidRPr="00533115">
        <w:rPr>
          <w:rFonts w:ascii="Times New Roman" w:hAnsi="Times New Roman" w:cs="Times New Roman"/>
          <w:bCs/>
          <w:color w:val="252525"/>
          <w:sz w:val="24"/>
          <w:shd w:val="clear" w:color="auto" w:fill="FFFFFF"/>
        </w:rPr>
        <w:t xml:space="preserve"> for analyzing cortico-muscular activity in </w:t>
      </w:r>
      <w:del w:id="107" w:author="EP" w:date="2015-08-11T10:27:00Z">
        <w:r w:rsidR="00192DDB" w:rsidRPr="00533115" w:rsidDel="003C01EA">
          <w:rPr>
            <w:rFonts w:ascii="Times New Roman" w:hAnsi="Times New Roman" w:cs="Times New Roman"/>
            <w:bCs/>
            <w:color w:val="252525"/>
            <w:sz w:val="24"/>
            <w:shd w:val="clear" w:color="auto" w:fill="FFFFFF"/>
          </w:rPr>
          <w:delText>stroke patients relative to healthy patients</w:delText>
        </w:r>
      </w:del>
      <w:ins w:id="108" w:author="EP" w:date="2015-08-11T10:27:00Z">
        <w:r w:rsidR="003C01EA">
          <w:rPr>
            <w:rFonts w:ascii="Times New Roman" w:hAnsi="Times New Roman" w:cs="Times New Roman"/>
            <w:bCs/>
            <w:color w:val="252525"/>
            <w:sz w:val="24"/>
            <w:shd w:val="clear" w:color="auto" w:fill="FFFFFF"/>
          </w:rPr>
          <w:t>healthy subjects</w:t>
        </w:r>
      </w:ins>
      <w:r w:rsidR="00192DDB" w:rsidRPr="00533115">
        <w:rPr>
          <w:rFonts w:ascii="Times New Roman" w:hAnsi="Times New Roman" w:cs="Times New Roman"/>
          <w:bCs/>
          <w:color w:val="252525"/>
          <w:sz w:val="24"/>
          <w:shd w:val="clear" w:color="auto" w:fill="FFFFFF"/>
        </w:rPr>
        <w:t xml:space="preserve">, </w:t>
      </w:r>
      <w:r w:rsidR="0055383B" w:rsidRPr="00533115">
        <w:rPr>
          <w:rFonts w:ascii="Times New Roman" w:hAnsi="Times New Roman" w:cs="Times New Roman"/>
          <w:bCs/>
          <w:color w:val="252525"/>
          <w:sz w:val="24"/>
          <w:shd w:val="clear" w:color="auto" w:fill="FFFFFF"/>
        </w:rPr>
        <w:t xml:space="preserve">which </w:t>
      </w:r>
      <w:del w:id="109" w:author="EP" w:date="2015-08-11T10:28:00Z">
        <w:r w:rsidR="0055383B" w:rsidRPr="00533115" w:rsidDel="003C01EA">
          <w:rPr>
            <w:rFonts w:ascii="Times New Roman" w:hAnsi="Times New Roman" w:cs="Times New Roman"/>
            <w:bCs/>
            <w:color w:val="252525"/>
            <w:sz w:val="24"/>
            <w:shd w:val="clear" w:color="auto" w:fill="FFFFFF"/>
          </w:rPr>
          <w:delText xml:space="preserve">uses </w:delText>
        </w:r>
      </w:del>
      <w:ins w:id="110" w:author="EP" w:date="2015-08-11T10:28:00Z">
        <w:r w:rsidR="003C01EA">
          <w:rPr>
            <w:rFonts w:ascii="Times New Roman" w:hAnsi="Times New Roman" w:cs="Times New Roman"/>
            <w:bCs/>
            <w:color w:val="252525"/>
            <w:sz w:val="24"/>
            <w:shd w:val="clear" w:color="auto" w:fill="FFFFFF"/>
          </w:rPr>
          <w:t>included</w:t>
        </w:r>
        <w:r w:rsidR="003C01EA" w:rsidRPr="00533115">
          <w:rPr>
            <w:rFonts w:ascii="Times New Roman" w:hAnsi="Times New Roman" w:cs="Times New Roman"/>
            <w:bCs/>
            <w:color w:val="252525"/>
            <w:sz w:val="24"/>
            <w:shd w:val="clear" w:color="auto" w:fill="FFFFFF"/>
          </w:rPr>
          <w:t xml:space="preserve"> </w:t>
        </w:r>
      </w:ins>
      <w:r w:rsidR="0055383B" w:rsidRPr="00533115">
        <w:rPr>
          <w:rFonts w:ascii="Times New Roman" w:hAnsi="Times New Roman" w:cs="Times New Roman"/>
          <w:bCs/>
          <w:color w:val="252525"/>
          <w:sz w:val="24"/>
          <w:shd w:val="clear" w:color="auto" w:fill="FFFFFF"/>
        </w:rPr>
        <w:t>the extraction of EEG microstates and</w:t>
      </w:r>
      <w:r w:rsidR="00192DDB" w:rsidRPr="00533115">
        <w:rPr>
          <w:rFonts w:ascii="Times New Roman" w:hAnsi="Times New Roman" w:cs="Times New Roman"/>
          <w:bCs/>
          <w:color w:val="252525"/>
          <w:sz w:val="24"/>
          <w:shd w:val="clear" w:color="auto" w:fill="FFFFFF"/>
        </w:rPr>
        <w:t xml:space="preserve"> a multiple block partial least squares </w:t>
      </w:r>
      <w:r w:rsidR="0076773C" w:rsidRPr="00533115">
        <w:rPr>
          <w:rFonts w:ascii="Times New Roman" w:hAnsi="Times New Roman" w:cs="Times New Roman"/>
          <w:bCs/>
          <w:color w:val="252525"/>
          <w:sz w:val="24"/>
          <w:shd w:val="clear" w:color="auto" w:fill="FFFFFF"/>
        </w:rPr>
        <w:t>analysis framework</w:t>
      </w:r>
      <w:r w:rsidR="00192DDB" w:rsidRPr="00533115">
        <w:rPr>
          <w:rFonts w:ascii="Times New Roman" w:hAnsi="Times New Roman" w:cs="Times New Roman"/>
          <w:bCs/>
          <w:color w:val="252525"/>
          <w:sz w:val="24"/>
          <w:shd w:val="clear" w:color="auto" w:fill="FFFFFF"/>
        </w:rPr>
        <w:t xml:space="preserve"> </w:t>
      </w:r>
      <w:r w:rsidR="00C145FA" w:rsidRPr="00533115">
        <w:rPr>
          <w:rFonts w:ascii="Times New Roman" w:hAnsi="Times New Roman" w:cs="Times New Roman"/>
          <w:bCs/>
          <w:color w:val="252525"/>
          <w:sz w:val="24"/>
          <w:shd w:val="clear" w:color="auto" w:fill="FFFFFF"/>
        </w:rPr>
        <w:t>(this may change)</w:t>
      </w:r>
      <w:r w:rsidR="00192DDB" w:rsidRPr="00533115">
        <w:rPr>
          <w:rFonts w:ascii="Times New Roman" w:hAnsi="Times New Roman" w:cs="Times New Roman"/>
          <w:bCs/>
          <w:color w:val="252525"/>
          <w:sz w:val="24"/>
          <w:shd w:val="clear" w:color="auto" w:fill="FFFFFF"/>
        </w:rPr>
        <w:t>[?].</w:t>
      </w:r>
      <w:r w:rsidR="0076773C" w:rsidRPr="00533115">
        <w:rPr>
          <w:rFonts w:ascii="Times New Roman" w:hAnsi="Times New Roman" w:cs="Times New Roman"/>
          <w:bCs/>
          <w:color w:val="252525"/>
          <w:sz w:val="24"/>
          <w:shd w:val="clear" w:color="auto" w:fill="FFFFFF"/>
        </w:rPr>
        <w:t xml:space="preserve">   We </w:t>
      </w:r>
      <w:del w:id="111" w:author="EP" w:date="2015-08-11T10:29:00Z">
        <w:r w:rsidR="0076773C" w:rsidRPr="00533115" w:rsidDel="00137C9A">
          <w:rPr>
            <w:rFonts w:ascii="Times New Roman" w:hAnsi="Times New Roman" w:cs="Times New Roman"/>
            <w:bCs/>
            <w:color w:val="252525"/>
            <w:sz w:val="24"/>
            <w:shd w:val="clear" w:color="auto" w:fill="FFFFFF"/>
          </w:rPr>
          <w:delText xml:space="preserve">propose </w:delText>
        </w:r>
      </w:del>
      <w:ins w:id="112" w:author="EP" w:date="2015-08-11T10:29:00Z">
        <w:r w:rsidR="00137C9A">
          <w:rPr>
            <w:rFonts w:ascii="Times New Roman" w:hAnsi="Times New Roman" w:cs="Times New Roman"/>
            <w:bCs/>
            <w:color w:val="252525"/>
            <w:sz w:val="24"/>
            <w:shd w:val="clear" w:color="auto" w:fill="FFFFFF"/>
          </w:rPr>
          <w:t>strongly believe</w:t>
        </w:r>
        <w:r w:rsidR="00137C9A" w:rsidRPr="00533115">
          <w:rPr>
            <w:rFonts w:ascii="Times New Roman" w:hAnsi="Times New Roman" w:cs="Times New Roman"/>
            <w:bCs/>
            <w:color w:val="252525"/>
            <w:sz w:val="24"/>
            <w:shd w:val="clear" w:color="auto" w:fill="FFFFFF"/>
          </w:rPr>
          <w:t xml:space="preserve"> </w:t>
        </w:r>
      </w:ins>
      <w:r w:rsidR="0076773C" w:rsidRPr="00533115">
        <w:rPr>
          <w:rFonts w:ascii="Times New Roman" w:hAnsi="Times New Roman" w:cs="Times New Roman"/>
          <w:bCs/>
          <w:color w:val="252525"/>
          <w:sz w:val="24"/>
          <w:shd w:val="clear" w:color="auto" w:fill="FFFFFF"/>
        </w:rPr>
        <w:t xml:space="preserve">that motor rehabilitation treatment for stroke patients </w:t>
      </w:r>
      <w:del w:id="113" w:author="EP" w:date="2015-08-11T10:29:00Z">
        <w:r w:rsidR="0076773C" w:rsidRPr="00533115" w:rsidDel="00137C9A">
          <w:rPr>
            <w:rFonts w:ascii="Times New Roman" w:hAnsi="Times New Roman" w:cs="Times New Roman"/>
            <w:bCs/>
            <w:color w:val="252525"/>
            <w:sz w:val="24"/>
            <w:shd w:val="clear" w:color="auto" w:fill="FFFFFF"/>
          </w:rPr>
          <w:delText xml:space="preserve">can </w:delText>
        </w:r>
      </w:del>
      <w:ins w:id="114" w:author="EP" w:date="2015-08-11T10:29:00Z">
        <w:r w:rsidR="00137C9A">
          <w:rPr>
            <w:rFonts w:ascii="Times New Roman" w:hAnsi="Times New Roman" w:cs="Times New Roman"/>
            <w:bCs/>
            <w:color w:val="252525"/>
            <w:sz w:val="24"/>
            <w:shd w:val="clear" w:color="auto" w:fill="FFFFFF"/>
          </w:rPr>
          <w:t>could</w:t>
        </w:r>
        <w:r w:rsidR="00137C9A" w:rsidRPr="00533115">
          <w:rPr>
            <w:rFonts w:ascii="Times New Roman" w:hAnsi="Times New Roman" w:cs="Times New Roman"/>
            <w:bCs/>
            <w:color w:val="252525"/>
            <w:sz w:val="24"/>
            <w:shd w:val="clear" w:color="auto" w:fill="FFFFFF"/>
          </w:rPr>
          <w:t xml:space="preserve"> </w:t>
        </w:r>
      </w:ins>
      <w:r w:rsidR="0076773C" w:rsidRPr="00533115">
        <w:rPr>
          <w:rFonts w:ascii="Times New Roman" w:hAnsi="Times New Roman" w:cs="Times New Roman"/>
          <w:bCs/>
          <w:color w:val="252525"/>
          <w:sz w:val="24"/>
          <w:shd w:val="clear" w:color="auto" w:fill="FFFFFF"/>
        </w:rPr>
        <w:t xml:space="preserve">be improved by leveraging this </w:t>
      </w:r>
      <w:r w:rsidR="0055383B" w:rsidRPr="00533115">
        <w:rPr>
          <w:rFonts w:ascii="Times New Roman" w:hAnsi="Times New Roman" w:cs="Times New Roman"/>
          <w:bCs/>
          <w:color w:val="252525"/>
          <w:sz w:val="24"/>
          <w:shd w:val="clear" w:color="auto" w:fill="FFFFFF"/>
        </w:rPr>
        <w:t xml:space="preserve">analysis of </w:t>
      </w:r>
      <w:del w:id="115" w:author="EP" w:date="2015-08-11T10:31:00Z">
        <w:r w:rsidR="00C145FA" w:rsidRPr="00533115" w:rsidDel="007B04E4">
          <w:rPr>
            <w:rFonts w:ascii="Times New Roman" w:hAnsi="Times New Roman" w:cs="Times New Roman"/>
            <w:bCs/>
            <w:color w:val="252525"/>
            <w:sz w:val="24"/>
            <w:shd w:val="clear" w:color="auto" w:fill="FFFFFF"/>
          </w:rPr>
          <w:delText xml:space="preserve">cortical </w:delText>
        </w:r>
      </w:del>
      <w:ins w:id="116" w:author="EP" w:date="2015-08-11T10:31:00Z">
        <w:r w:rsidR="007B04E4" w:rsidRPr="00533115">
          <w:rPr>
            <w:rFonts w:ascii="Times New Roman" w:hAnsi="Times New Roman" w:cs="Times New Roman"/>
            <w:bCs/>
            <w:color w:val="252525"/>
            <w:sz w:val="24"/>
            <w:shd w:val="clear" w:color="auto" w:fill="FFFFFF"/>
          </w:rPr>
          <w:t>cortic</w:t>
        </w:r>
        <w:r w:rsidR="007B04E4">
          <w:rPr>
            <w:rFonts w:ascii="Times New Roman" w:hAnsi="Times New Roman" w:cs="Times New Roman"/>
            <w:bCs/>
            <w:color w:val="252525"/>
            <w:sz w:val="24"/>
            <w:shd w:val="clear" w:color="auto" w:fill="FFFFFF"/>
          </w:rPr>
          <w:t>o-muscular</w:t>
        </w:r>
        <w:r w:rsidR="007B04E4" w:rsidRPr="00533115">
          <w:rPr>
            <w:rFonts w:ascii="Times New Roman" w:hAnsi="Times New Roman" w:cs="Times New Roman"/>
            <w:bCs/>
            <w:color w:val="252525"/>
            <w:sz w:val="24"/>
            <w:shd w:val="clear" w:color="auto" w:fill="FFFFFF"/>
          </w:rPr>
          <w:t xml:space="preserve"> </w:t>
        </w:r>
      </w:ins>
      <w:r w:rsidR="00C145FA" w:rsidRPr="00533115">
        <w:rPr>
          <w:rFonts w:ascii="Times New Roman" w:hAnsi="Times New Roman" w:cs="Times New Roman"/>
          <w:bCs/>
          <w:color w:val="252525"/>
          <w:sz w:val="24"/>
          <w:shd w:val="clear" w:color="auto" w:fill="FFFFFF"/>
        </w:rPr>
        <w:t>dynamics to determine personalized rehabilitation strategies</w:t>
      </w:r>
      <w:del w:id="117" w:author="EP" w:date="2015-08-11T10:29:00Z">
        <w:r w:rsidR="00C145FA" w:rsidRPr="00533115" w:rsidDel="00137C9A">
          <w:rPr>
            <w:rFonts w:ascii="Times New Roman" w:hAnsi="Times New Roman" w:cs="Times New Roman"/>
            <w:bCs/>
            <w:color w:val="252525"/>
            <w:sz w:val="24"/>
            <w:shd w:val="clear" w:color="auto" w:fill="FFFFFF"/>
          </w:rPr>
          <w:delText xml:space="preserve"> which are more effective</w:delText>
        </w:r>
      </w:del>
      <w:r w:rsidR="0076773C" w:rsidRPr="00533115">
        <w:rPr>
          <w:rFonts w:ascii="Times New Roman" w:hAnsi="Times New Roman" w:cs="Times New Roman"/>
          <w:bCs/>
          <w:color w:val="252525"/>
          <w:sz w:val="24"/>
          <w:shd w:val="clear" w:color="auto" w:fill="FFFFFF"/>
        </w:rPr>
        <w:t xml:space="preserve">. </w:t>
      </w:r>
      <w:ins w:id="118" w:author="EP" w:date="2015-08-11T10:32:00Z">
        <w:r w:rsidR="007B04E4">
          <w:rPr>
            <w:rFonts w:ascii="Times New Roman" w:hAnsi="Times New Roman" w:cs="Times New Roman"/>
            <w:bCs/>
            <w:color w:val="252525"/>
            <w:sz w:val="24"/>
            <w:shd w:val="clear" w:color="auto" w:fill="FFFFFF"/>
          </w:rPr>
          <w:t xml:space="preserve">Indeed, rather </w:t>
        </w:r>
      </w:ins>
      <w:del w:id="119" w:author="EP" w:date="2015-08-11T10:32:00Z">
        <w:r w:rsidR="0076773C" w:rsidRPr="00533115" w:rsidDel="007B04E4">
          <w:rPr>
            <w:rFonts w:ascii="Times New Roman" w:hAnsi="Times New Roman" w:cs="Times New Roman"/>
            <w:bCs/>
            <w:color w:val="252525"/>
            <w:sz w:val="24"/>
            <w:shd w:val="clear" w:color="auto" w:fill="FFFFFF"/>
          </w:rPr>
          <w:delText xml:space="preserve"> </w:delText>
        </w:r>
        <w:r w:rsidR="0055383B" w:rsidRPr="00533115" w:rsidDel="007B04E4">
          <w:rPr>
            <w:rFonts w:ascii="Times New Roman" w:hAnsi="Times New Roman" w:cs="Times New Roman"/>
            <w:bCs/>
            <w:color w:val="252525"/>
            <w:sz w:val="24"/>
            <w:shd w:val="clear" w:color="auto" w:fill="FFFFFF"/>
          </w:rPr>
          <w:delText xml:space="preserve">Rather </w:delText>
        </w:r>
      </w:del>
      <w:r w:rsidR="0055383B" w:rsidRPr="00533115">
        <w:rPr>
          <w:rFonts w:ascii="Times New Roman" w:hAnsi="Times New Roman" w:cs="Times New Roman"/>
          <w:bCs/>
          <w:color w:val="252525"/>
          <w:sz w:val="24"/>
          <w:shd w:val="clear" w:color="auto" w:fill="FFFFFF"/>
        </w:rPr>
        <w:t xml:space="preserve">than simply working to restore particular muscle activation patterns, </w:t>
      </w:r>
      <w:del w:id="120" w:author="EP" w:date="2015-08-11T10:32:00Z">
        <w:r w:rsidR="0055383B" w:rsidRPr="00533115" w:rsidDel="007B04E4">
          <w:rPr>
            <w:rFonts w:ascii="Times New Roman" w:hAnsi="Times New Roman" w:cs="Times New Roman"/>
            <w:bCs/>
            <w:color w:val="252525"/>
            <w:sz w:val="24"/>
            <w:shd w:val="clear" w:color="auto" w:fill="FFFFFF"/>
          </w:rPr>
          <w:delText xml:space="preserve">we </w:delText>
        </w:r>
      </w:del>
      <w:ins w:id="121" w:author="EP" w:date="2015-08-11T10:32:00Z">
        <w:r w:rsidR="007B04E4">
          <w:rPr>
            <w:rFonts w:ascii="Times New Roman" w:hAnsi="Times New Roman" w:cs="Times New Roman"/>
            <w:bCs/>
            <w:color w:val="252525"/>
            <w:sz w:val="24"/>
            <w:shd w:val="clear" w:color="auto" w:fill="FFFFFF"/>
          </w:rPr>
          <w:t xml:space="preserve">our method could boost the development of </w:t>
        </w:r>
      </w:ins>
      <w:del w:id="122" w:author="EP" w:date="2015-08-11T10:33:00Z">
        <w:r w:rsidR="0055383B" w:rsidRPr="00533115" w:rsidDel="007B04E4">
          <w:rPr>
            <w:rFonts w:ascii="Times New Roman" w:hAnsi="Times New Roman" w:cs="Times New Roman"/>
            <w:bCs/>
            <w:color w:val="252525"/>
            <w:sz w:val="24"/>
            <w:shd w:val="clear" w:color="auto" w:fill="FFFFFF"/>
          </w:rPr>
          <w:delText>can develop</w:delText>
        </w:r>
      </w:del>
      <w:ins w:id="123" w:author="EP" w:date="2015-08-11T10:33:00Z">
        <w:r w:rsidR="007B04E4">
          <w:rPr>
            <w:rFonts w:ascii="Times New Roman" w:hAnsi="Times New Roman" w:cs="Times New Roman"/>
            <w:bCs/>
            <w:color w:val="252525"/>
            <w:sz w:val="24"/>
            <w:shd w:val="clear" w:color="auto" w:fill="FFFFFF"/>
          </w:rPr>
          <w:t>new</w:t>
        </w:r>
      </w:ins>
      <w:r w:rsidR="0055383B" w:rsidRPr="00533115">
        <w:rPr>
          <w:rFonts w:ascii="Times New Roman" w:hAnsi="Times New Roman" w:cs="Times New Roman"/>
          <w:bCs/>
          <w:color w:val="252525"/>
          <w:sz w:val="24"/>
          <w:shd w:val="clear" w:color="auto" w:fill="FFFFFF"/>
        </w:rPr>
        <w:t xml:space="preserve"> strategies for restoring proper </w:t>
      </w:r>
      <w:del w:id="124" w:author="EP" w:date="2015-08-11T10:29:00Z">
        <w:r w:rsidR="0055383B" w:rsidRPr="00533115" w:rsidDel="00137C9A">
          <w:rPr>
            <w:rFonts w:ascii="Times New Roman" w:hAnsi="Times New Roman" w:cs="Times New Roman"/>
            <w:bCs/>
            <w:color w:val="252525"/>
            <w:sz w:val="24"/>
            <w:shd w:val="clear" w:color="auto" w:fill="FFFFFF"/>
          </w:rPr>
          <w:delText xml:space="preserve">cortical </w:delText>
        </w:r>
      </w:del>
      <w:ins w:id="125" w:author="EP" w:date="2015-08-11T10:29:00Z">
        <w:r w:rsidR="00137C9A" w:rsidRPr="00533115">
          <w:rPr>
            <w:rFonts w:ascii="Times New Roman" w:hAnsi="Times New Roman" w:cs="Times New Roman"/>
            <w:bCs/>
            <w:color w:val="252525"/>
            <w:sz w:val="24"/>
            <w:shd w:val="clear" w:color="auto" w:fill="FFFFFF"/>
          </w:rPr>
          <w:t>cortic</w:t>
        </w:r>
        <w:r w:rsidR="00137C9A">
          <w:rPr>
            <w:rFonts w:ascii="Times New Roman" w:hAnsi="Times New Roman" w:cs="Times New Roman"/>
            <w:bCs/>
            <w:color w:val="252525"/>
            <w:sz w:val="24"/>
            <w:shd w:val="clear" w:color="auto" w:fill="FFFFFF"/>
          </w:rPr>
          <w:t>o-muscular</w:t>
        </w:r>
        <w:r w:rsidR="00137C9A" w:rsidRPr="00533115">
          <w:rPr>
            <w:rFonts w:ascii="Times New Roman" w:hAnsi="Times New Roman" w:cs="Times New Roman"/>
            <w:bCs/>
            <w:color w:val="252525"/>
            <w:sz w:val="24"/>
            <w:shd w:val="clear" w:color="auto" w:fill="FFFFFF"/>
          </w:rPr>
          <w:t xml:space="preserve"> </w:t>
        </w:r>
      </w:ins>
      <w:r w:rsidR="0055383B" w:rsidRPr="00533115">
        <w:rPr>
          <w:rFonts w:ascii="Times New Roman" w:hAnsi="Times New Roman" w:cs="Times New Roman"/>
          <w:bCs/>
          <w:color w:val="252525"/>
          <w:sz w:val="24"/>
          <w:shd w:val="clear" w:color="auto" w:fill="FFFFFF"/>
        </w:rPr>
        <w:t xml:space="preserve">patterns for neuromuscular control. </w:t>
      </w:r>
      <w:del w:id="126" w:author="EP" w:date="2015-08-11T10:33:00Z">
        <w:r w:rsidR="0055383B" w:rsidRPr="00533115" w:rsidDel="007B04E4">
          <w:rPr>
            <w:rFonts w:ascii="Times New Roman" w:hAnsi="Times New Roman" w:cs="Times New Roman"/>
            <w:bCs/>
            <w:color w:val="252525"/>
            <w:sz w:val="24"/>
            <w:shd w:val="clear" w:color="auto" w:fill="FFFFFF"/>
          </w:rPr>
          <w:delText xml:space="preserve"> </w:delText>
        </w:r>
      </w:del>
      <w:r w:rsidR="00387281" w:rsidRPr="00533115">
        <w:rPr>
          <w:rFonts w:ascii="Times New Roman" w:hAnsi="Times New Roman" w:cs="Times New Roman"/>
          <w:bCs/>
          <w:color w:val="252525"/>
          <w:sz w:val="24"/>
          <w:shd w:val="clear" w:color="auto" w:fill="FFFFFF"/>
        </w:rPr>
        <w:t xml:space="preserve">A year-long </w:t>
      </w:r>
      <w:r w:rsidR="00C145FA" w:rsidRPr="00533115">
        <w:rPr>
          <w:rFonts w:ascii="Times New Roman" w:hAnsi="Times New Roman" w:cs="Times New Roman"/>
          <w:bCs/>
          <w:color w:val="252525"/>
          <w:sz w:val="24"/>
          <w:shd w:val="clear" w:color="auto" w:fill="FFFFFF"/>
        </w:rPr>
        <w:t>Fulbright Award</w:t>
      </w:r>
      <w:r w:rsidR="00387281" w:rsidRPr="00533115">
        <w:rPr>
          <w:rFonts w:ascii="Times New Roman" w:hAnsi="Times New Roman" w:cs="Times New Roman"/>
          <w:bCs/>
          <w:color w:val="252525"/>
          <w:sz w:val="24"/>
          <w:shd w:val="clear" w:color="auto" w:fill="FFFFFF"/>
        </w:rPr>
        <w:t xml:space="preserve"> would </w:t>
      </w:r>
      <w:r w:rsidR="0076773C" w:rsidRPr="00533115">
        <w:rPr>
          <w:rFonts w:ascii="Times New Roman" w:hAnsi="Times New Roman" w:cs="Times New Roman"/>
          <w:bCs/>
          <w:color w:val="252525"/>
          <w:sz w:val="24"/>
          <w:shd w:val="clear" w:color="auto" w:fill="FFFFFF"/>
        </w:rPr>
        <w:t>fund</w:t>
      </w:r>
      <w:r w:rsidR="00F70AEA" w:rsidRPr="00533115">
        <w:rPr>
          <w:rFonts w:ascii="Times New Roman" w:hAnsi="Times New Roman" w:cs="Times New Roman"/>
          <w:bCs/>
          <w:color w:val="252525"/>
          <w:sz w:val="24"/>
          <w:shd w:val="clear" w:color="auto" w:fill="FFFFFF"/>
        </w:rPr>
        <w:t xml:space="preserve"> my contribution to</w:t>
      </w:r>
      <w:r w:rsidR="0076773C" w:rsidRPr="00533115">
        <w:rPr>
          <w:rFonts w:ascii="Times New Roman" w:hAnsi="Times New Roman" w:cs="Times New Roman"/>
          <w:bCs/>
          <w:color w:val="252525"/>
          <w:sz w:val="24"/>
          <w:shd w:val="clear" w:color="auto" w:fill="FFFFFF"/>
        </w:rPr>
        <w:t xml:space="preserve"> the development, implementation, and evaluation of </w:t>
      </w:r>
      <w:r w:rsidR="00F70AEA" w:rsidRPr="00533115">
        <w:rPr>
          <w:rFonts w:ascii="Times New Roman" w:hAnsi="Times New Roman" w:cs="Times New Roman"/>
          <w:bCs/>
          <w:color w:val="252525"/>
          <w:sz w:val="24"/>
          <w:shd w:val="clear" w:color="auto" w:fill="FFFFFF"/>
        </w:rPr>
        <w:t xml:space="preserve">a </w:t>
      </w:r>
      <w:r w:rsidR="0076773C" w:rsidRPr="00533115">
        <w:rPr>
          <w:rFonts w:ascii="Times New Roman" w:hAnsi="Times New Roman" w:cs="Times New Roman"/>
          <w:bCs/>
          <w:color w:val="252525"/>
          <w:sz w:val="24"/>
          <w:shd w:val="clear" w:color="auto" w:fill="FFFFFF"/>
        </w:rPr>
        <w:t xml:space="preserve">personalized robot-aided rehabilitation strategy that </w:t>
      </w:r>
      <w:del w:id="127" w:author="EP" w:date="2015-08-11T10:33:00Z">
        <w:r w:rsidR="0076773C" w:rsidRPr="00533115" w:rsidDel="003600BC">
          <w:rPr>
            <w:rFonts w:ascii="Times New Roman" w:hAnsi="Times New Roman" w:cs="Times New Roman"/>
            <w:bCs/>
            <w:color w:val="252525"/>
            <w:sz w:val="24"/>
            <w:shd w:val="clear" w:color="auto" w:fill="FFFFFF"/>
          </w:rPr>
          <w:delText xml:space="preserve">uses </w:delText>
        </w:r>
      </w:del>
      <w:ins w:id="128" w:author="EP" w:date="2015-08-11T10:33:00Z">
        <w:r w:rsidR="003600BC">
          <w:rPr>
            <w:rFonts w:ascii="Times New Roman" w:hAnsi="Times New Roman" w:cs="Times New Roman"/>
            <w:bCs/>
            <w:color w:val="252525"/>
            <w:sz w:val="24"/>
            <w:shd w:val="clear" w:color="auto" w:fill="FFFFFF"/>
          </w:rPr>
          <w:t>will use</w:t>
        </w:r>
        <w:r w:rsidR="003600BC" w:rsidRPr="00533115">
          <w:rPr>
            <w:rFonts w:ascii="Times New Roman" w:hAnsi="Times New Roman" w:cs="Times New Roman"/>
            <w:bCs/>
            <w:color w:val="252525"/>
            <w:sz w:val="24"/>
            <w:shd w:val="clear" w:color="auto" w:fill="FFFFFF"/>
          </w:rPr>
          <w:t xml:space="preserve"> </w:t>
        </w:r>
      </w:ins>
      <w:r w:rsidR="0076773C" w:rsidRPr="00533115">
        <w:rPr>
          <w:rFonts w:ascii="Times New Roman" w:hAnsi="Times New Roman" w:cs="Times New Roman"/>
          <w:bCs/>
          <w:color w:val="252525"/>
          <w:sz w:val="24"/>
          <w:shd w:val="clear" w:color="auto" w:fill="FFFFFF"/>
        </w:rPr>
        <w:t>the analysis framework developed by my previous research project at the TNE.</w:t>
      </w:r>
      <w:ins w:id="129" w:author="EP" w:date="2015-08-11T10:49:00Z">
        <w:r w:rsidR="00220114">
          <w:rPr>
            <w:rFonts w:ascii="Times New Roman" w:hAnsi="Times New Roman" w:cs="Times New Roman"/>
            <w:bCs/>
            <w:color w:val="252525"/>
            <w:sz w:val="24"/>
            <w:shd w:val="clear" w:color="auto" w:fill="FFFFFF"/>
          </w:rPr>
          <w:t xml:space="preserve"> The </w:t>
        </w:r>
      </w:ins>
      <w:ins w:id="130" w:author="EP" w:date="2015-08-11T10:51:00Z">
        <w:r w:rsidR="00220114">
          <w:rPr>
            <w:rFonts w:ascii="Times New Roman" w:hAnsi="Times New Roman" w:cs="Times New Roman"/>
            <w:bCs/>
            <w:color w:val="252525"/>
            <w:sz w:val="24"/>
            <w:shd w:val="clear" w:color="auto" w:fill="FFFFFF"/>
          </w:rPr>
          <w:t xml:space="preserve">stroke-patients </w:t>
        </w:r>
      </w:ins>
      <w:ins w:id="131" w:author="EP" w:date="2015-08-11T10:49:00Z">
        <w:r w:rsidR="00220114">
          <w:rPr>
            <w:rFonts w:ascii="Times New Roman" w:hAnsi="Times New Roman" w:cs="Times New Roman"/>
            <w:bCs/>
            <w:color w:val="252525"/>
            <w:sz w:val="24"/>
            <w:shd w:val="clear" w:color="auto" w:fill="FFFFFF"/>
          </w:rPr>
          <w:t xml:space="preserve">data that I will use in my project will be acquired during a </w:t>
        </w:r>
      </w:ins>
      <w:ins w:id="132" w:author="EP" w:date="2015-08-11T10:50:00Z">
        <w:r w:rsidR="00220114">
          <w:rPr>
            <w:rFonts w:ascii="Times New Roman" w:hAnsi="Times New Roman" w:cs="Times New Roman"/>
            <w:sz w:val="24"/>
          </w:rPr>
          <w:t xml:space="preserve">multicentric clinical trial between the </w:t>
        </w:r>
        <w:r w:rsidR="00220114" w:rsidRPr="00533115">
          <w:rPr>
            <w:rFonts w:ascii="Times New Roman" w:hAnsi="Times New Roman" w:cs="Times New Roman"/>
            <w:sz w:val="24"/>
          </w:rPr>
          <w:t>University of Geneva Hospital</w:t>
        </w:r>
        <w:r w:rsidR="00220114">
          <w:rPr>
            <w:rFonts w:ascii="Times New Roman" w:hAnsi="Times New Roman" w:cs="Times New Roman"/>
            <w:sz w:val="24"/>
          </w:rPr>
          <w:t xml:space="preserve"> (HUG) and the Cisanello Hospital in Pisa, Italy, which will start on January 2016. 50 sub-acute stroke patients will be included in the clinical trial. </w:t>
        </w:r>
        <w:r w:rsidR="00220114">
          <w:rPr>
            <w:rFonts w:ascii="Times New Roman" w:hAnsi="Times New Roman" w:cs="Times New Roman"/>
            <w:sz w:val="24"/>
          </w:rPr>
          <w:t>Each patient</w:t>
        </w:r>
        <w:r w:rsidR="00220114">
          <w:rPr>
            <w:rFonts w:ascii="Times New Roman" w:hAnsi="Times New Roman" w:cs="Times New Roman"/>
            <w:sz w:val="24"/>
          </w:rPr>
          <w:t xml:space="preserve"> will undergo to four weeks of rehabilitation with </w:t>
        </w:r>
        <w:r w:rsidR="00220114" w:rsidRPr="00533115">
          <w:rPr>
            <w:rFonts w:ascii="Times New Roman" w:hAnsi="Times New Roman" w:cs="Times New Roman"/>
            <w:sz w:val="24"/>
          </w:rPr>
          <w:t>3 rehabilitation sessions of 45 minutes each week.</w:t>
        </w:r>
      </w:ins>
      <w:ins w:id="133" w:author="EP" w:date="2015-08-11T10:51:00Z">
        <w:r w:rsidR="00220114">
          <w:rPr>
            <w:rFonts w:ascii="Times New Roman" w:hAnsi="Times New Roman" w:cs="Times New Roman"/>
            <w:sz w:val="24"/>
          </w:rPr>
          <w:t xml:space="preserve"> Once a week, EMG and EEG data will be recorded during one session of rehabilitation.</w:t>
        </w:r>
      </w:ins>
    </w:p>
    <w:p w:rsidR="00573FB0" w:rsidRPr="003C01EA" w:rsidRDefault="00533115" w:rsidP="00E9666D">
      <w:pPr>
        <w:jc w:val="both"/>
        <w:rPr>
          <w:rFonts w:ascii="Times New Roman" w:hAnsi="Times New Roman" w:cs="Times New Roman"/>
          <w:bCs/>
          <w:color w:val="252525"/>
          <w:sz w:val="24"/>
          <w:shd w:val="clear" w:color="auto" w:fill="FFFFFF"/>
          <w:rPrChange w:id="134" w:author="EP" w:date="2015-08-11T10:27:00Z">
            <w:rPr>
              <w:rFonts w:ascii="Times New Roman" w:hAnsi="Times New Roman" w:cs="Times New Roman"/>
              <w:sz w:val="24"/>
            </w:rPr>
          </w:rPrChange>
        </w:rPr>
        <w:pPrChange w:id="135" w:author="EP" w:date="2015-08-11T10:06:00Z">
          <w:pPr/>
        </w:pPrChange>
      </w:pPr>
      <w:r>
        <w:rPr>
          <w:rFonts w:ascii="Times New Roman" w:hAnsi="Times New Roman" w:cs="Times New Roman"/>
          <w:bCs/>
          <w:color w:val="252525"/>
          <w:sz w:val="24"/>
          <w:shd w:val="clear" w:color="auto" w:fill="FFFFFF"/>
        </w:rPr>
        <w:br/>
      </w:r>
      <w:r w:rsidR="00C145FA" w:rsidRPr="00533115">
        <w:rPr>
          <w:rFonts w:ascii="Times New Roman" w:hAnsi="Times New Roman" w:cs="Times New Roman"/>
          <w:sz w:val="24"/>
        </w:rPr>
        <w:t xml:space="preserve">An exciting aspect of this project is the opportunity to collaborate in an academically diverse environment with </w:t>
      </w:r>
      <w:r w:rsidR="00550D04" w:rsidRPr="00533115">
        <w:rPr>
          <w:rFonts w:ascii="Times New Roman" w:hAnsi="Times New Roman" w:cs="Times New Roman"/>
          <w:sz w:val="24"/>
        </w:rPr>
        <w:t>two</w:t>
      </w:r>
      <w:r w:rsidR="00C145FA" w:rsidRPr="00533115">
        <w:rPr>
          <w:rFonts w:ascii="Times New Roman" w:hAnsi="Times New Roman" w:cs="Times New Roman"/>
          <w:sz w:val="24"/>
        </w:rPr>
        <w:t xml:space="preserve"> specialists at the cutting-edge of their field. </w:t>
      </w:r>
      <w:del w:id="136" w:author="EP" w:date="2015-08-11T10:34:00Z">
        <w:r w:rsidR="00C145FA" w:rsidRPr="00533115" w:rsidDel="003600BC">
          <w:rPr>
            <w:rFonts w:ascii="Times New Roman" w:hAnsi="Times New Roman" w:cs="Times New Roman"/>
            <w:sz w:val="24"/>
          </w:rPr>
          <w:delText xml:space="preserve"> </w:delText>
        </w:r>
      </w:del>
      <w:ins w:id="137" w:author="EP" w:date="2015-08-11T10:50:00Z">
        <w:r w:rsidR="00220114">
          <w:rPr>
            <w:rFonts w:ascii="Times New Roman" w:hAnsi="Times New Roman" w:cs="Times New Roman"/>
            <w:sz w:val="24"/>
          </w:rPr>
          <w:t>In</w:t>
        </w:r>
      </w:ins>
      <w:ins w:id="138" w:author="EP" w:date="2015-08-11T10:51:00Z">
        <w:r w:rsidR="00220114">
          <w:rPr>
            <w:rFonts w:ascii="Times New Roman" w:hAnsi="Times New Roman" w:cs="Times New Roman"/>
            <w:sz w:val="24"/>
          </w:rPr>
          <w:t>d</w:t>
        </w:r>
      </w:ins>
      <w:ins w:id="139" w:author="EP" w:date="2015-08-11T10:50:00Z">
        <w:r w:rsidR="00220114">
          <w:rPr>
            <w:rFonts w:ascii="Times New Roman" w:hAnsi="Times New Roman" w:cs="Times New Roman"/>
            <w:sz w:val="24"/>
          </w:rPr>
          <w:t>eed</w:t>
        </w:r>
      </w:ins>
      <w:ins w:id="140" w:author="EP" w:date="2015-08-11T10:51:00Z">
        <w:r w:rsidR="00220114">
          <w:rPr>
            <w:rFonts w:ascii="Times New Roman" w:hAnsi="Times New Roman" w:cs="Times New Roman"/>
            <w:sz w:val="24"/>
          </w:rPr>
          <w:t>,</w:t>
        </w:r>
      </w:ins>
      <w:ins w:id="141" w:author="EP" w:date="2015-08-11T10:50:00Z">
        <w:r w:rsidR="00220114">
          <w:rPr>
            <w:rFonts w:ascii="Times New Roman" w:hAnsi="Times New Roman" w:cs="Times New Roman"/>
            <w:sz w:val="24"/>
          </w:rPr>
          <w:t xml:space="preserve"> </w:t>
        </w:r>
      </w:ins>
      <w:ins w:id="142" w:author="EP" w:date="2015-08-11T10:51:00Z">
        <w:r w:rsidR="00220114">
          <w:rPr>
            <w:rFonts w:ascii="Times New Roman" w:hAnsi="Times New Roman" w:cs="Times New Roman"/>
            <w:sz w:val="24"/>
          </w:rPr>
          <w:t>t</w:t>
        </w:r>
      </w:ins>
      <w:del w:id="143" w:author="EP" w:date="2015-08-11T10:51:00Z">
        <w:r w:rsidR="00C145FA" w:rsidRPr="00533115" w:rsidDel="00220114">
          <w:rPr>
            <w:rFonts w:ascii="Times New Roman" w:hAnsi="Times New Roman" w:cs="Times New Roman"/>
            <w:sz w:val="24"/>
          </w:rPr>
          <w:delText>T</w:delText>
        </w:r>
      </w:del>
      <w:r w:rsidR="00C145FA" w:rsidRPr="00533115">
        <w:rPr>
          <w:rFonts w:ascii="Times New Roman" w:hAnsi="Times New Roman" w:cs="Times New Roman"/>
          <w:sz w:val="24"/>
        </w:rPr>
        <w:t>he Translational Neural Engineering Laboratory, previously located on EPFL’s campus in Lausanne, has just moved to Campus Biotech in the fall of 2015</w:t>
      </w:r>
      <w:del w:id="144" w:author="EP" w:date="2015-08-11T10:52:00Z">
        <w:r w:rsidR="00C145FA" w:rsidRPr="00533115" w:rsidDel="00220114">
          <w:rPr>
            <w:rFonts w:ascii="Times New Roman" w:hAnsi="Times New Roman" w:cs="Times New Roman"/>
            <w:sz w:val="24"/>
          </w:rPr>
          <w:delText>.</w:delText>
        </w:r>
        <w:r w:rsidR="0055383B" w:rsidRPr="00533115" w:rsidDel="00220114">
          <w:rPr>
            <w:rFonts w:ascii="Times New Roman" w:hAnsi="Times New Roman" w:cs="Times New Roman"/>
            <w:sz w:val="24"/>
          </w:rPr>
          <w:delText xml:space="preserve"> </w:delText>
        </w:r>
      </w:del>
      <w:del w:id="145" w:author="EP" w:date="2015-08-11T10:34:00Z">
        <w:r w:rsidR="0055383B" w:rsidRPr="00533115" w:rsidDel="003600BC">
          <w:rPr>
            <w:rFonts w:ascii="Times New Roman" w:hAnsi="Times New Roman" w:cs="Times New Roman"/>
            <w:sz w:val="24"/>
          </w:rPr>
          <w:delText xml:space="preserve"> </w:delText>
        </w:r>
      </w:del>
      <w:del w:id="146" w:author="EP" w:date="2015-08-11T10:35:00Z">
        <w:r w:rsidR="0055383B" w:rsidRPr="00533115" w:rsidDel="00535671">
          <w:rPr>
            <w:rFonts w:ascii="Times New Roman" w:hAnsi="Times New Roman" w:cs="Times New Roman"/>
            <w:sz w:val="24"/>
          </w:rPr>
          <w:delText>T</w:delText>
        </w:r>
      </w:del>
      <w:ins w:id="147" w:author="EP" w:date="2015-08-11T10:52:00Z">
        <w:r w:rsidR="00220114">
          <w:rPr>
            <w:rFonts w:ascii="Times New Roman" w:hAnsi="Times New Roman" w:cs="Times New Roman"/>
            <w:sz w:val="24"/>
          </w:rPr>
          <w:t xml:space="preserve"> and the head of the laboratory is Prof. Silvestro Micera</w:t>
        </w:r>
        <w:r w:rsidR="00220114">
          <w:rPr>
            <w:rFonts w:ascii="Times New Roman" w:hAnsi="Times New Roman" w:cs="Times New Roman"/>
            <w:bCs/>
            <w:color w:val="252525"/>
            <w:sz w:val="24"/>
            <w:shd w:val="clear" w:color="auto" w:fill="FFFFFF"/>
          </w:rPr>
          <w:t xml:space="preserve">, </w:t>
        </w:r>
        <w:r w:rsidR="00220114" w:rsidRPr="00533115">
          <w:rPr>
            <w:rFonts w:ascii="Times New Roman" w:hAnsi="Times New Roman" w:cs="Times New Roman"/>
            <w:sz w:val="24"/>
          </w:rPr>
          <w:t xml:space="preserve">who </w:t>
        </w:r>
        <w:r w:rsidR="00220114">
          <w:rPr>
            <w:rFonts w:ascii="Times New Roman" w:hAnsi="Times New Roman" w:cs="Times New Roman"/>
            <w:sz w:val="24"/>
          </w:rPr>
          <w:t>owns</w:t>
        </w:r>
        <w:r w:rsidR="00220114" w:rsidRPr="00533115">
          <w:rPr>
            <w:rFonts w:ascii="Times New Roman" w:hAnsi="Times New Roman" w:cs="Times New Roman"/>
            <w:sz w:val="24"/>
          </w:rPr>
          <w:t xml:space="preserve"> the Bertarelli Foundation Chair in Translational Neuroengineering at EPFL</w:t>
        </w:r>
        <w:r w:rsidR="00220114">
          <w:rPr>
            <w:rFonts w:ascii="Times New Roman" w:hAnsi="Times New Roman" w:cs="Times New Roman"/>
            <w:sz w:val="24"/>
          </w:rPr>
          <w:t xml:space="preserve">. </w:t>
        </w:r>
      </w:ins>
      <w:del w:id="148" w:author="EP" w:date="2015-08-11T10:35:00Z">
        <w:r w:rsidR="0055383B" w:rsidRPr="00533115" w:rsidDel="00535671">
          <w:rPr>
            <w:rFonts w:ascii="Times New Roman" w:hAnsi="Times New Roman" w:cs="Times New Roman"/>
            <w:sz w:val="24"/>
          </w:rPr>
          <w:delText>here I will be supervised by the head of the laboratory Prof. Silvestro Micera,</w:delText>
        </w:r>
        <w:r w:rsidR="0055383B" w:rsidRPr="00533115" w:rsidDel="003600BC">
          <w:rPr>
            <w:rFonts w:ascii="Times New Roman" w:hAnsi="Times New Roman" w:cs="Times New Roman"/>
            <w:sz w:val="24"/>
          </w:rPr>
          <w:delText xml:space="preserve"> who is the Bertarellie Foundation Chair in Translational Neuroengineering at EPFL</w:delText>
        </w:r>
        <w:r w:rsidR="00F70AEA" w:rsidRPr="00533115" w:rsidDel="00535671">
          <w:rPr>
            <w:rFonts w:ascii="Times New Roman" w:hAnsi="Times New Roman" w:cs="Times New Roman"/>
            <w:sz w:val="24"/>
          </w:rPr>
          <w:delText xml:space="preserve">.  </w:delText>
        </w:r>
      </w:del>
      <w:r w:rsidR="00F70AEA" w:rsidRPr="00533115">
        <w:rPr>
          <w:rFonts w:ascii="Times New Roman" w:hAnsi="Times New Roman" w:cs="Times New Roman"/>
          <w:sz w:val="24"/>
        </w:rPr>
        <w:t>The rehabilitation strategy development, experimental design, and clinical trial execution will all happen within the</w:t>
      </w:r>
      <w:r w:rsidR="00550D04" w:rsidRPr="00533115">
        <w:rPr>
          <w:rFonts w:ascii="Times New Roman" w:hAnsi="Times New Roman" w:cs="Times New Roman"/>
          <w:sz w:val="24"/>
        </w:rPr>
        <w:t xml:space="preserve"> operations of the</w:t>
      </w:r>
      <w:r w:rsidR="00F70AEA" w:rsidRPr="00533115">
        <w:rPr>
          <w:rFonts w:ascii="Times New Roman" w:hAnsi="Times New Roman" w:cs="Times New Roman"/>
          <w:sz w:val="24"/>
        </w:rPr>
        <w:t xml:space="preserve"> TNE. </w:t>
      </w:r>
      <w:moveToRangeStart w:id="149" w:author="EP" w:date="2015-08-11T10:44:00Z" w:name="move427053210"/>
      <w:moveTo w:id="150" w:author="EP" w:date="2015-08-11T10:44:00Z">
        <w:del w:id="151" w:author="EP" w:date="2015-08-11T10:49:00Z">
          <w:r w:rsidR="00124018" w:rsidRPr="00533115" w:rsidDel="003F755D">
            <w:rPr>
              <w:rFonts w:ascii="Times New Roman" w:hAnsi="Times New Roman" w:cs="Times New Roman"/>
              <w:sz w:val="24"/>
            </w:rPr>
            <w:delText xml:space="preserve">The clinical trial will take nine weeks, where stroke victims will have </w:delText>
          </w:r>
        </w:del>
        <w:del w:id="152" w:author="EP" w:date="2015-08-11T10:50:00Z">
          <w:r w:rsidR="00124018" w:rsidRPr="00533115" w:rsidDel="00220114">
            <w:rPr>
              <w:rFonts w:ascii="Times New Roman" w:hAnsi="Times New Roman" w:cs="Times New Roman"/>
              <w:sz w:val="24"/>
            </w:rPr>
            <w:delText>3 rehabilitation sessions of 45 minutes each week.</w:delText>
          </w:r>
        </w:del>
      </w:moveTo>
      <w:moveToRangeEnd w:id="149"/>
      <w:del w:id="153" w:author="EP" w:date="2015-08-11T10:36:00Z">
        <w:r w:rsidR="00F70AEA" w:rsidRPr="00533115" w:rsidDel="00975AAB">
          <w:rPr>
            <w:rFonts w:ascii="Times New Roman" w:hAnsi="Times New Roman" w:cs="Times New Roman"/>
            <w:sz w:val="24"/>
          </w:rPr>
          <w:delText xml:space="preserve"> </w:delText>
        </w:r>
      </w:del>
      <w:r w:rsidR="00F70AEA" w:rsidRPr="00533115">
        <w:rPr>
          <w:rFonts w:ascii="Times New Roman" w:hAnsi="Times New Roman" w:cs="Times New Roman"/>
          <w:sz w:val="24"/>
        </w:rPr>
        <w:t xml:space="preserve">I will also </w:t>
      </w:r>
      <w:r w:rsidR="00550D04" w:rsidRPr="00533115">
        <w:rPr>
          <w:rFonts w:ascii="Times New Roman" w:hAnsi="Times New Roman" w:cs="Times New Roman"/>
          <w:sz w:val="24"/>
        </w:rPr>
        <w:t>continue</w:t>
      </w:r>
      <w:r w:rsidR="00F70AEA" w:rsidRPr="00533115">
        <w:rPr>
          <w:rFonts w:ascii="Times New Roman" w:hAnsi="Times New Roman" w:cs="Times New Roman"/>
          <w:sz w:val="24"/>
        </w:rPr>
        <w:t xml:space="preserve"> working with Prof. Dimitri Van de Ville, head of the Medical Image Processing Laboratory, to develop novel signal processing and machine learning techniques for effective cortico-muscular analysis.</w:t>
      </w:r>
      <w:r w:rsidR="00550D04" w:rsidRPr="00533115">
        <w:rPr>
          <w:rFonts w:ascii="Times New Roman" w:hAnsi="Times New Roman" w:cs="Times New Roman"/>
          <w:sz w:val="24"/>
        </w:rPr>
        <w:t xml:space="preserve"> </w:t>
      </w:r>
      <w:del w:id="154" w:author="EP" w:date="2015-08-11T10:53:00Z">
        <w:r w:rsidR="00550D04" w:rsidRPr="00533115" w:rsidDel="00220114">
          <w:rPr>
            <w:rFonts w:ascii="Times New Roman" w:hAnsi="Times New Roman" w:cs="Times New Roman"/>
            <w:sz w:val="24"/>
          </w:rPr>
          <w:delText xml:space="preserve"> </w:delText>
        </w:r>
        <w:r w:rsidR="00307D0B" w:rsidRPr="00533115" w:rsidDel="00220114">
          <w:rPr>
            <w:rFonts w:ascii="Times New Roman" w:hAnsi="Times New Roman" w:cs="Times New Roman"/>
            <w:sz w:val="24"/>
          </w:rPr>
          <w:delText xml:space="preserve">Before </w:delText>
        </w:r>
        <w:r w:rsidR="00550D04" w:rsidRPr="00533115" w:rsidDel="00220114">
          <w:rPr>
            <w:rFonts w:ascii="Times New Roman" w:hAnsi="Times New Roman" w:cs="Times New Roman"/>
            <w:sz w:val="24"/>
          </w:rPr>
          <w:delText xml:space="preserve">the </w:delText>
        </w:r>
        <w:r w:rsidR="00550D04" w:rsidRPr="00533115" w:rsidDel="00220114">
          <w:rPr>
            <w:rFonts w:ascii="Times New Roman" w:hAnsi="Times New Roman" w:cs="Times New Roman"/>
            <w:sz w:val="24"/>
          </w:rPr>
          <w:lastRenderedPageBreak/>
          <w:delText>clinical trial</w:delText>
        </w:r>
        <w:r w:rsidR="00DB4DB9" w:rsidRPr="00533115" w:rsidDel="00220114">
          <w:rPr>
            <w:rFonts w:ascii="Times New Roman" w:hAnsi="Times New Roman" w:cs="Times New Roman"/>
            <w:sz w:val="24"/>
          </w:rPr>
          <w:delText xml:space="preserve"> </w:delText>
        </w:r>
      </w:del>
      <w:del w:id="155" w:author="EP" w:date="2015-08-11T10:44:00Z">
        <w:r w:rsidR="00DB4DB9" w:rsidRPr="00533115" w:rsidDel="00124018">
          <w:rPr>
            <w:rFonts w:ascii="Times New Roman" w:hAnsi="Times New Roman" w:cs="Times New Roman"/>
            <w:sz w:val="24"/>
          </w:rPr>
          <w:delText>at the University of Geneva Hospital</w:delText>
        </w:r>
        <w:r w:rsidR="00550D04" w:rsidRPr="00533115" w:rsidDel="00124018">
          <w:rPr>
            <w:rFonts w:ascii="Times New Roman" w:hAnsi="Times New Roman" w:cs="Times New Roman"/>
            <w:sz w:val="24"/>
          </w:rPr>
          <w:delText xml:space="preserve"> </w:delText>
        </w:r>
      </w:del>
      <w:del w:id="156" w:author="EP" w:date="2015-08-11T10:53:00Z">
        <w:r w:rsidR="00550D04" w:rsidRPr="00533115" w:rsidDel="00220114">
          <w:rPr>
            <w:rFonts w:ascii="Times New Roman" w:hAnsi="Times New Roman" w:cs="Times New Roman"/>
            <w:sz w:val="24"/>
          </w:rPr>
          <w:delText>begins, I will continue developing cortico-muscular analysis techniques using the healthy subject data I used in the summer of 2015</w:delText>
        </w:r>
        <w:r w:rsidR="00307D0B" w:rsidRPr="00533115" w:rsidDel="00220114">
          <w:rPr>
            <w:rFonts w:ascii="Times New Roman" w:hAnsi="Times New Roman" w:cs="Times New Roman"/>
            <w:sz w:val="24"/>
          </w:rPr>
          <w:delText xml:space="preserve">.  </w:delText>
        </w:r>
      </w:del>
      <w:moveFromRangeStart w:id="157" w:author="EP" w:date="2015-08-11T10:44:00Z" w:name="move427053210"/>
      <w:moveFrom w:id="158" w:author="EP" w:date="2015-08-11T10:44:00Z">
        <w:del w:id="159" w:author="EP" w:date="2015-08-11T10:53:00Z">
          <w:r w:rsidR="00DB4DB9" w:rsidRPr="00533115" w:rsidDel="00220114">
            <w:rPr>
              <w:rFonts w:ascii="Times New Roman" w:hAnsi="Times New Roman" w:cs="Times New Roman"/>
              <w:sz w:val="24"/>
            </w:rPr>
            <w:delText>The clinical trial will take nine weeks, where stroke victims will have 3 rehabilitation sessions of 45 minutes each week.</w:delText>
          </w:r>
        </w:del>
      </w:moveFrom>
      <w:moveFromRangeEnd w:id="157"/>
      <w:del w:id="160" w:author="EP" w:date="2015-08-11T10:53:00Z">
        <w:r w:rsidR="00DB4DB9" w:rsidRPr="00533115" w:rsidDel="00220114">
          <w:rPr>
            <w:rFonts w:ascii="Times New Roman" w:hAnsi="Times New Roman" w:cs="Times New Roman"/>
            <w:sz w:val="24"/>
          </w:rPr>
          <w:delText xml:space="preserve">  The recovery of stroke victims using the novel rehabilitation strategy which leverages neural recordings will then be compared with the recovery of patients using the traditional strategy.</w:delText>
        </w:r>
        <w:r w:rsidR="00307D0B" w:rsidRPr="00533115" w:rsidDel="00220114">
          <w:rPr>
            <w:rFonts w:ascii="Times New Roman" w:hAnsi="Times New Roman" w:cs="Times New Roman"/>
            <w:sz w:val="24"/>
          </w:rPr>
          <w:delText xml:space="preserve">  </w:delText>
        </w:r>
      </w:del>
      <w:r w:rsidR="00307D0B" w:rsidRPr="00533115">
        <w:rPr>
          <w:rFonts w:ascii="Times New Roman" w:hAnsi="Times New Roman" w:cs="Times New Roman"/>
          <w:sz w:val="24"/>
        </w:rPr>
        <w:t xml:space="preserve">By the end of my research project, we will look to present our results at a </w:t>
      </w:r>
      <w:commentRangeStart w:id="161"/>
      <w:r w:rsidR="00307D0B" w:rsidRPr="00533115">
        <w:rPr>
          <w:rFonts w:ascii="Times New Roman" w:hAnsi="Times New Roman" w:cs="Times New Roman"/>
          <w:sz w:val="24"/>
        </w:rPr>
        <w:t>neuro-rehabilitation conference</w:t>
      </w:r>
      <w:commentRangeEnd w:id="161"/>
      <w:r w:rsidR="00220114">
        <w:rPr>
          <w:rStyle w:val="CommentReference"/>
        </w:rPr>
        <w:commentReference w:id="161"/>
      </w:r>
      <w:r w:rsidR="00307D0B" w:rsidRPr="00533115">
        <w:rPr>
          <w:rFonts w:ascii="Times New Roman" w:hAnsi="Times New Roman" w:cs="Times New Roman"/>
          <w:sz w:val="24"/>
        </w:rPr>
        <w:t>.</w:t>
      </w:r>
    </w:p>
    <w:p w:rsidR="006D64AE" w:rsidRPr="00533115" w:rsidRDefault="006D64AE" w:rsidP="00E9666D">
      <w:pPr>
        <w:jc w:val="both"/>
        <w:rPr>
          <w:rFonts w:ascii="Times New Roman" w:hAnsi="Times New Roman" w:cs="Times New Roman"/>
          <w:sz w:val="24"/>
        </w:rPr>
        <w:pPrChange w:id="162" w:author="EP" w:date="2015-08-11T10:06:00Z">
          <w:pPr/>
        </w:pPrChange>
      </w:pPr>
      <w:r w:rsidRPr="00533115">
        <w:rPr>
          <w:rFonts w:ascii="Times New Roman" w:hAnsi="Times New Roman" w:cs="Times New Roman"/>
          <w:sz w:val="24"/>
        </w:rPr>
        <w:t xml:space="preserve">My education and diverse research </w:t>
      </w:r>
      <w:r w:rsidR="00014CFE">
        <w:rPr>
          <w:rFonts w:ascii="Times New Roman" w:hAnsi="Times New Roman" w:cs="Times New Roman"/>
          <w:sz w:val="24"/>
        </w:rPr>
        <w:t>projects</w:t>
      </w:r>
      <w:r w:rsidRPr="00533115">
        <w:rPr>
          <w:rFonts w:ascii="Times New Roman" w:hAnsi="Times New Roman" w:cs="Times New Roman"/>
          <w:sz w:val="24"/>
        </w:rPr>
        <w:t xml:space="preserve"> give me the </w:t>
      </w:r>
      <w:r w:rsidR="00014CFE">
        <w:rPr>
          <w:rFonts w:ascii="Times New Roman" w:hAnsi="Times New Roman" w:cs="Times New Roman"/>
          <w:sz w:val="24"/>
        </w:rPr>
        <w:t>skills</w:t>
      </w:r>
      <w:r w:rsidRPr="00533115">
        <w:rPr>
          <w:rFonts w:ascii="Times New Roman" w:hAnsi="Times New Roman" w:cs="Times New Roman"/>
          <w:sz w:val="24"/>
        </w:rPr>
        <w:t xml:space="preserve"> and </w:t>
      </w:r>
      <w:r w:rsidR="00014CFE">
        <w:rPr>
          <w:rFonts w:ascii="Times New Roman" w:hAnsi="Times New Roman" w:cs="Times New Roman"/>
          <w:sz w:val="24"/>
        </w:rPr>
        <w:t>experience necessary</w:t>
      </w:r>
      <w:r w:rsidRPr="00533115">
        <w:rPr>
          <w:rFonts w:ascii="Times New Roman" w:hAnsi="Times New Roman" w:cs="Times New Roman"/>
          <w:sz w:val="24"/>
        </w:rPr>
        <w:t xml:space="preserve"> to carry out this proposed project successfully.  </w:t>
      </w:r>
      <w:r w:rsidR="00331A64" w:rsidRPr="00533115">
        <w:rPr>
          <w:rFonts w:ascii="Times New Roman" w:hAnsi="Times New Roman" w:cs="Times New Roman"/>
          <w:sz w:val="24"/>
        </w:rPr>
        <w:t xml:space="preserve">This spring, I will graduate from Carnegie Mellon University with my bachelor’s degree in Electrical and Computer Engineering.  </w:t>
      </w:r>
      <w:r w:rsidRPr="00533115">
        <w:rPr>
          <w:rFonts w:ascii="Times New Roman" w:hAnsi="Times New Roman" w:cs="Times New Roman"/>
          <w:sz w:val="24"/>
        </w:rPr>
        <w:t>I have taken rigorous courses in discrete signal processing, cognitive neuroscience, robotics, and a graduate course in neural signal processing which give me the academic training necessary for this project.  I have a wide variety of research experiences ranging from humanoid robot development to neural network reconstruction</w:t>
      </w:r>
      <w:r w:rsidR="00533115">
        <w:rPr>
          <w:rFonts w:ascii="Times New Roman" w:hAnsi="Times New Roman" w:cs="Times New Roman"/>
          <w:sz w:val="24"/>
        </w:rPr>
        <w:t xml:space="preserve"> algorithm design</w:t>
      </w:r>
      <w:r w:rsidRPr="00533115">
        <w:rPr>
          <w:rFonts w:ascii="Times New Roman" w:hAnsi="Times New Roman" w:cs="Times New Roman"/>
          <w:sz w:val="24"/>
        </w:rPr>
        <w:t>.</w:t>
      </w:r>
      <w:r w:rsidR="002C49C5" w:rsidRPr="00533115">
        <w:rPr>
          <w:rFonts w:ascii="Times New Roman" w:hAnsi="Times New Roman" w:cs="Times New Roman"/>
          <w:sz w:val="24"/>
        </w:rPr>
        <w:t xml:space="preserve">  Working for CMU’s Darpa Robotics Challenge team, I </w:t>
      </w:r>
      <w:del w:id="163" w:author="EP" w:date="2015-08-11T10:54:00Z">
        <w:r w:rsidR="002C49C5" w:rsidRPr="00533115" w:rsidDel="00220114">
          <w:rPr>
            <w:rFonts w:ascii="Times New Roman" w:hAnsi="Times New Roman" w:cs="Times New Roman"/>
            <w:sz w:val="24"/>
          </w:rPr>
          <w:delText>learned so much about</w:delText>
        </w:r>
      </w:del>
      <w:ins w:id="164" w:author="EP" w:date="2015-08-11T10:54:00Z">
        <w:r w:rsidR="00220114">
          <w:rPr>
            <w:rFonts w:ascii="Times New Roman" w:hAnsi="Times New Roman" w:cs="Times New Roman"/>
            <w:sz w:val="24"/>
          </w:rPr>
          <w:t>boosted my knowledge on</w:t>
        </w:r>
      </w:ins>
      <w:r w:rsidR="002C49C5" w:rsidRPr="00533115">
        <w:rPr>
          <w:rFonts w:ascii="Times New Roman" w:hAnsi="Times New Roman" w:cs="Times New Roman"/>
          <w:sz w:val="24"/>
        </w:rPr>
        <w:t xml:space="preserve"> systems engineering, validation testing and </w:t>
      </w:r>
      <w:del w:id="165" w:author="EP" w:date="2015-08-11T10:55:00Z">
        <w:r w:rsidR="002C49C5" w:rsidRPr="00533115" w:rsidDel="00220114">
          <w:rPr>
            <w:rFonts w:ascii="Times New Roman" w:hAnsi="Times New Roman" w:cs="Times New Roman"/>
            <w:sz w:val="24"/>
          </w:rPr>
          <w:delText>how to develop software</w:delText>
        </w:r>
      </w:del>
      <w:ins w:id="166" w:author="EP" w:date="2015-08-11T10:55:00Z">
        <w:r w:rsidR="00220114">
          <w:rPr>
            <w:rFonts w:ascii="Times New Roman" w:hAnsi="Times New Roman" w:cs="Times New Roman"/>
            <w:sz w:val="24"/>
          </w:rPr>
          <w:t>software development</w:t>
        </w:r>
      </w:ins>
      <w:r w:rsidR="002C49C5" w:rsidRPr="00533115">
        <w:rPr>
          <w:rFonts w:ascii="Times New Roman" w:hAnsi="Times New Roman" w:cs="Times New Roman"/>
          <w:sz w:val="24"/>
        </w:rPr>
        <w:t xml:space="preserve"> in a team-oriented environment.  My undergraduate research project </w:t>
      </w:r>
      <w:r w:rsidR="00533115" w:rsidRPr="00533115">
        <w:rPr>
          <w:rFonts w:ascii="Times New Roman" w:hAnsi="Times New Roman" w:cs="Times New Roman"/>
          <w:sz w:val="24"/>
        </w:rPr>
        <w:t xml:space="preserve">with Prof. Jelena Kovacevic </w:t>
      </w:r>
      <w:r w:rsidR="002C49C5" w:rsidRPr="00533115">
        <w:rPr>
          <w:rFonts w:ascii="Times New Roman" w:hAnsi="Times New Roman" w:cs="Times New Roman"/>
          <w:sz w:val="24"/>
        </w:rPr>
        <w:t xml:space="preserve">resulted in </w:t>
      </w:r>
      <w:r w:rsidR="00D16E3A" w:rsidRPr="00533115">
        <w:rPr>
          <w:rFonts w:ascii="Times New Roman" w:hAnsi="Times New Roman" w:cs="Times New Roman"/>
          <w:sz w:val="24"/>
        </w:rPr>
        <w:t>the</w:t>
      </w:r>
      <w:r w:rsidR="002C49C5" w:rsidRPr="00533115">
        <w:rPr>
          <w:rFonts w:ascii="Times New Roman" w:hAnsi="Times New Roman" w:cs="Times New Roman"/>
          <w:sz w:val="24"/>
        </w:rPr>
        <w:t xml:space="preserve"> publication </w:t>
      </w:r>
      <w:r w:rsidR="00D16E3A" w:rsidRPr="00533115">
        <w:rPr>
          <w:rFonts w:ascii="Times New Roman" w:hAnsi="Times New Roman" w:cs="Times New Roman"/>
          <w:sz w:val="24"/>
        </w:rPr>
        <w:t>of a</w:t>
      </w:r>
      <w:r w:rsidR="002C49C5" w:rsidRPr="00533115">
        <w:rPr>
          <w:rFonts w:ascii="Times New Roman" w:hAnsi="Times New Roman" w:cs="Times New Roman"/>
          <w:sz w:val="24"/>
        </w:rPr>
        <w:t xml:space="preserve"> faster, more</w:t>
      </w:r>
      <w:r w:rsidR="00533115">
        <w:rPr>
          <w:rFonts w:ascii="Times New Roman" w:hAnsi="Times New Roman" w:cs="Times New Roman"/>
          <w:sz w:val="24"/>
        </w:rPr>
        <w:t xml:space="preserve"> </w:t>
      </w:r>
      <w:r w:rsidR="002C49C5" w:rsidRPr="00533115">
        <w:rPr>
          <w:rFonts w:ascii="Times New Roman" w:hAnsi="Times New Roman" w:cs="Times New Roman"/>
          <w:sz w:val="24"/>
        </w:rPr>
        <w:t xml:space="preserve">accurate </w:t>
      </w:r>
      <w:r w:rsidR="00D16E3A" w:rsidRPr="00533115">
        <w:rPr>
          <w:rFonts w:ascii="Times New Roman" w:hAnsi="Times New Roman" w:cs="Times New Roman"/>
          <w:sz w:val="24"/>
        </w:rPr>
        <w:t>algorithm for</w:t>
      </w:r>
      <w:r w:rsidR="002C49C5" w:rsidRPr="00533115">
        <w:rPr>
          <w:rFonts w:ascii="Times New Roman" w:hAnsi="Times New Roman" w:cs="Times New Roman"/>
          <w:sz w:val="24"/>
        </w:rPr>
        <w:t xml:space="preserve"> determining functional connectivity in cortical networks.  </w:t>
      </w:r>
      <w:r w:rsidR="006E31F0" w:rsidRPr="00533115">
        <w:rPr>
          <w:rFonts w:ascii="Times New Roman" w:hAnsi="Times New Roman" w:cs="Times New Roman"/>
          <w:sz w:val="24"/>
        </w:rPr>
        <w:t>From</w:t>
      </w:r>
      <w:r w:rsidR="002C49C5" w:rsidRPr="00533115">
        <w:rPr>
          <w:rFonts w:ascii="Times New Roman" w:hAnsi="Times New Roman" w:cs="Times New Roman"/>
          <w:sz w:val="24"/>
        </w:rPr>
        <w:t xml:space="preserve"> this experience, I </w:t>
      </w:r>
      <w:r w:rsidR="006E31F0" w:rsidRPr="00533115">
        <w:rPr>
          <w:rFonts w:ascii="Times New Roman" w:hAnsi="Times New Roman" w:cs="Times New Roman"/>
          <w:sz w:val="24"/>
        </w:rPr>
        <w:t>learned how to work independently and get through research roadblocks.</w:t>
      </w:r>
      <w:r w:rsidR="00533115" w:rsidRPr="00533115">
        <w:rPr>
          <w:rFonts w:ascii="Times New Roman" w:hAnsi="Times New Roman" w:cs="Times New Roman"/>
          <w:sz w:val="24"/>
        </w:rPr>
        <w:t xml:space="preserve">  Sponsored by an undergraduate fellowship from the Center for the Neural Basis of Cognition, a joint program between Carnegie Mellon and the University of Pittsburgh, I work with Prof. Byron Yu on the development of a dimensionality reduction framework for analyzing membrane potential population recordings.  </w:t>
      </w:r>
      <w:r w:rsidR="00014CFE">
        <w:rPr>
          <w:rFonts w:ascii="Times New Roman" w:hAnsi="Times New Roman" w:cs="Times New Roman"/>
          <w:sz w:val="24"/>
        </w:rPr>
        <w:t>By working</w:t>
      </w:r>
      <w:r w:rsidR="00533115" w:rsidRPr="00533115">
        <w:rPr>
          <w:rFonts w:ascii="Times New Roman" w:hAnsi="Times New Roman" w:cs="Times New Roman"/>
          <w:sz w:val="24"/>
        </w:rPr>
        <w:t xml:space="preserve"> with Prof. Yu on this untouched area of neuroscientific research, I have really grown in my ability to think creatively and design experiments.</w:t>
      </w:r>
      <w:r w:rsidR="00533115">
        <w:rPr>
          <w:rFonts w:ascii="Times New Roman" w:hAnsi="Times New Roman" w:cs="Times New Roman"/>
          <w:sz w:val="24"/>
        </w:rPr>
        <w:t xml:space="preserve">  And lastly, my summer </w:t>
      </w:r>
      <w:ins w:id="167" w:author="EP" w:date="2015-08-11T10:56:00Z">
        <w:r w:rsidR="00AB70FA">
          <w:rPr>
            <w:rFonts w:ascii="Times New Roman" w:hAnsi="Times New Roman" w:cs="Times New Roman"/>
            <w:sz w:val="24"/>
          </w:rPr>
          <w:t xml:space="preserve">internship </w:t>
        </w:r>
      </w:ins>
      <w:r w:rsidR="00533115">
        <w:rPr>
          <w:rFonts w:ascii="Times New Roman" w:hAnsi="Times New Roman" w:cs="Times New Roman"/>
          <w:sz w:val="24"/>
        </w:rPr>
        <w:t xml:space="preserve">at EPFL under Prof. Micera sponsored by a ThinkSwiss scholarship </w:t>
      </w:r>
      <w:del w:id="168" w:author="EP" w:date="2015-08-11T10:56:00Z">
        <w:r w:rsidR="00533115" w:rsidDel="00AB70FA">
          <w:rPr>
            <w:rFonts w:ascii="Times New Roman" w:hAnsi="Times New Roman" w:cs="Times New Roman"/>
            <w:sz w:val="24"/>
          </w:rPr>
          <w:delText xml:space="preserve">gives </w:delText>
        </w:r>
      </w:del>
      <w:ins w:id="169" w:author="EP" w:date="2015-08-11T10:56:00Z">
        <w:r w:rsidR="00AB70FA">
          <w:rPr>
            <w:rFonts w:ascii="Times New Roman" w:hAnsi="Times New Roman" w:cs="Times New Roman"/>
            <w:sz w:val="24"/>
          </w:rPr>
          <w:t>g</w:t>
        </w:r>
        <w:r w:rsidR="00AB70FA">
          <w:rPr>
            <w:rFonts w:ascii="Times New Roman" w:hAnsi="Times New Roman" w:cs="Times New Roman"/>
            <w:sz w:val="24"/>
          </w:rPr>
          <w:t>ave</w:t>
        </w:r>
        <w:r w:rsidR="00AB70FA">
          <w:rPr>
            <w:rFonts w:ascii="Times New Roman" w:hAnsi="Times New Roman" w:cs="Times New Roman"/>
            <w:sz w:val="24"/>
          </w:rPr>
          <w:t xml:space="preserve"> </w:t>
        </w:r>
      </w:ins>
      <w:r w:rsidR="00533115">
        <w:rPr>
          <w:rFonts w:ascii="Times New Roman" w:hAnsi="Times New Roman" w:cs="Times New Roman"/>
          <w:sz w:val="24"/>
        </w:rPr>
        <w:t>me a lot of momentum going into a full-year research project with the same group.</w:t>
      </w:r>
      <w:r w:rsidR="00014CFE">
        <w:rPr>
          <w:rFonts w:ascii="Times New Roman" w:hAnsi="Times New Roman" w:cs="Times New Roman"/>
          <w:sz w:val="24"/>
        </w:rPr>
        <w:t xml:space="preserve">  I am already familiar with the lab resources, and I will be able to use the large </w:t>
      </w:r>
      <w:ins w:id="170" w:author="EP" w:date="2015-08-11T10:56:00Z">
        <w:r w:rsidR="00AB70FA">
          <w:rPr>
            <w:rFonts w:ascii="Times New Roman" w:hAnsi="Times New Roman" w:cs="Times New Roman"/>
            <w:sz w:val="24"/>
          </w:rPr>
          <w:t xml:space="preserve">programming </w:t>
        </w:r>
      </w:ins>
      <w:r w:rsidR="00014CFE">
        <w:rPr>
          <w:rFonts w:ascii="Times New Roman" w:hAnsi="Times New Roman" w:cs="Times New Roman"/>
          <w:sz w:val="24"/>
        </w:rPr>
        <w:t>code base I have written</w:t>
      </w:r>
      <w:r w:rsidR="00E66426">
        <w:rPr>
          <w:rFonts w:ascii="Times New Roman" w:hAnsi="Times New Roman" w:cs="Times New Roman"/>
          <w:sz w:val="24"/>
        </w:rPr>
        <w:t xml:space="preserve"> for this analysis.  These experiences have shown me </w:t>
      </w:r>
      <w:del w:id="171" w:author="EP" w:date="2015-08-11T10:57:00Z">
        <w:r w:rsidR="00E66426" w:rsidDel="00AB70FA">
          <w:rPr>
            <w:rFonts w:ascii="Times New Roman" w:hAnsi="Times New Roman" w:cs="Times New Roman"/>
            <w:sz w:val="24"/>
          </w:rPr>
          <w:delText xml:space="preserve">a lot about </w:delText>
        </w:r>
      </w:del>
      <w:r w:rsidR="00E66426">
        <w:rPr>
          <w:rFonts w:ascii="Times New Roman" w:hAnsi="Times New Roman" w:cs="Times New Roman"/>
          <w:sz w:val="24"/>
        </w:rPr>
        <w:t xml:space="preserve">what it takes to be a successful scientist, and </w:t>
      </w:r>
      <w:r w:rsidR="00014CFE">
        <w:rPr>
          <w:rFonts w:ascii="Times New Roman" w:hAnsi="Times New Roman" w:cs="Times New Roman"/>
          <w:sz w:val="24"/>
        </w:rPr>
        <w:t>I am confident in my ability to do meaningful research in my area of expertise.</w:t>
      </w:r>
    </w:p>
    <w:p w:rsidR="000F2B09" w:rsidRDefault="000F2B09" w:rsidP="00E9666D">
      <w:pPr>
        <w:jc w:val="both"/>
        <w:rPr>
          <w:ins w:id="172" w:author="EP" w:date="2015-08-11T11:02:00Z"/>
          <w:rFonts w:ascii="Times New Roman" w:hAnsi="Times New Roman" w:cs="Times New Roman"/>
          <w:sz w:val="24"/>
        </w:rPr>
        <w:pPrChange w:id="173" w:author="EP" w:date="2015-08-11T10:06:00Z">
          <w:pPr/>
        </w:pPrChange>
      </w:pPr>
      <w:ins w:id="174" w:author="EP" w:date="2015-08-11T11:02:00Z">
        <w:r>
          <w:rPr>
            <w:rFonts w:ascii="Times New Roman" w:hAnsi="Times New Roman" w:cs="Times New Roman"/>
            <w:sz w:val="24"/>
          </w:rPr>
          <w:t>You could mention that the TNE is part of the NCCR robotics</w:t>
        </w:r>
      </w:ins>
      <w:ins w:id="175" w:author="EP" w:date="2015-08-11T11:03:00Z">
        <w:r>
          <w:rPr>
            <w:rFonts w:ascii="Times New Roman" w:hAnsi="Times New Roman" w:cs="Times New Roman"/>
            <w:sz w:val="24"/>
          </w:rPr>
          <w:t xml:space="preserve"> which it has an education plan for children. Check this website maybe you could take part to this.</w:t>
        </w:r>
      </w:ins>
    </w:p>
    <w:p w:rsidR="000F2B09" w:rsidRDefault="000F2B09" w:rsidP="00E9666D">
      <w:pPr>
        <w:jc w:val="both"/>
        <w:rPr>
          <w:ins w:id="176" w:author="EP" w:date="2015-08-11T11:03:00Z"/>
          <w:rFonts w:ascii="Times New Roman" w:hAnsi="Times New Roman" w:cs="Times New Roman"/>
          <w:sz w:val="24"/>
        </w:rPr>
        <w:pPrChange w:id="177" w:author="EP" w:date="2015-08-11T10:06:00Z">
          <w:pPr/>
        </w:pPrChange>
      </w:pPr>
      <w:ins w:id="178" w:author="EP" w:date="2015-08-11T11:03:00Z">
        <w:r>
          <w:rPr>
            <w:rFonts w:ascii="Times New Roman" w:hAnsi="Times New Roman" w:cs="Times New Roman"/>
            <w:sz w:val="24"/>
          </w:rPr>
          <w:fldChar w:fldCharType="begin"/>
        </w:r>
        <w:r>
          <w:rPr>
            <w:rFonts w:ascii="Times New Roman" w:hAnsi="Times New Roman" w:cs="Times New Roman"/>
            <w:sz w:val="24"/>
          </w:rPr>
          <w:instrText xml:space="preserve"> HYPERLINK "</w:instrText>
        </w:r>
        <w:r w:rsidRPr="000F2B09">
          <w:rPr>
            <w:rFonts w:ascii="Times New Roman" w:hAnsi="Times New Roman" w:cs="Times New Roman"/>
            <w:sz w:val="24"/>
          </w:rPr>
          <w:instrText>http://www.nccr-robotics.ch/education_plan</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sidRPr="00413A07">
          <w:rPr>
            <w:rStyle w:val="Hyperlink"/>
            <w:rFonts w:ascii="Times New Roman" w:hAnsi="Times New Roman" w:cs="Times New Roman"/>
            <w:sz w:val="24"/>
          </w:rPr>
          <w:t>http://www.nccr-robotics.ch/education_plan</w:t>
        </w:r>
        <w:r>
          <w:rPr>
            <w:rFonts w:ascii="Times New Roman" w:hAnsi="Times New Roman" w:cs="Times New Roman"/>
            <w:sz w:val="24"/>
          </w:rPr>
          <w:fldChar w:fldCharType="end"/>
        </w:r>
      </w:ins>
    </w:p>
    <w:p w:rsidR="000F2B09" w:rsidRDefault="000F2B09" w:rsidP="00E9666D">
      <w:pPr>
        <w:jc w:val="both"/>
        <w:rPr>
          <w:ins w:id="179" w:author="EP" w:date="2015-08-11T11:04:00Z"/>
          <w:rFonts w:ascii="Times New Roman" w:hAnsi="Times New Roman" w:cs="Times New Roman"/>
          <w:sz w:val="24"/>
        </w:rPr>
        <w:pPrChange w:id="180" w:author="EP" w:date="2015-08-11T10:06:00Z">
          <w:pPr/>
        </w:pPrChange>
      </w:pPr>
      <w:ins w:id="181" w:author="EP" w:date="2015-08-11T11:03:00Z">
        <w:r>
          <w:rPr>
            <w:rFonts w:ascii="Times New Roman" w:hAnsi="Times New Roman" w:cs="Times New Roman"/>
            <w:sz w:val="24"/>
          </w:rPr>
          <w:t xml:space="preserve">Mention that you will involve in the recordings of the clinical trial and so you will have opportunity to get in contact with the group of Dr. </w:t>
        </w:r>
      </w:ins>
      <w:ins w:id="182" w:author="EP" w:date="2015-08-11T11:04:00Z">
        <w:r>
          <w:rPr>
            <w:rFonts w:ascii="Times New Roman" w:hAnsi="Times New Roman" w:cs="Times New Roman"/>
            <w:sz w:val="24"/>
          </w:rPr>
          <w:t>Guggisberg at the HUG.</w:t>
        </w:r>
      </w:ins>
    </w:p>
    <w:p w:rsidR="000F2B09" w:rsidRDefault="000F2B09" w:rsidP="00E9666D">
      <w:pPr>
        <w:jc w:val="both"/>
        <w:rPr>
          <w:ins w:id="183" w:author="EP" w:date="2015-08-11T11:02:00Z"/>
          <w:rFonts w:ascii="Times New Roman" w:hAnsi="Times New Roman" w:cs="Times New Roman"/>
          <w:sz w:val="24"/>
        </w:rPr>
        <w:pPrChange w:id="184" w:author="EP" w:date="2015-08-11T10:06:00Z">
          <w:pPr/>
        </w:pPrChange>
      </w:pPr>
      <w:ins w:id="185" w:author="EP" w:date="2015-08-11T11:04:00Z">
        <w:r>
          <w:rPr>
            <w:rFonts w:ascii="Times New Roman" w:hAnsi="Times New Roman" w:cs="Times New Roman"/>
            <w:sz w:val="24"/>
          </w:rPr>
          <w:t>Maybe mention that you will take French course.</w:t>
        </w:r>
      </w:ins>
      <w:bookmarkStart w:id="186" w:name="_GoBack"/>
      <w:bookmarkEnd w:id="186"/>
    </w:p>
    <w:p w:rsidR="00776118" w:rsidRPr="00533115" w:rsidRDefault="00E66426" w:rsidP="00E9666D">
      <w:pPr>
        <w:jc w:val="both"/>
        <w:rPr>
          <w:rFonts w:ascii="Times New Roman" w:hAnsi="Times New Roman" w:cs="Times New Roman"/>
          <w:sz w:val="24"/>
        </w:rPr>
        <w:pPrChange w:id="187" w:author="EP" w:date="2015-08-11T10:06:00Z">
          <w:pPr/>
        </w:pPrChange>
      </w:pPr>
      <w:r>
        <w:rPr>
          <w:rFonts w:ascii="Times New Roman" w:hAnsi="Times New Roman" w:cs="Times New Roman"/>
          <w:sz w:val="24"/>
        </w:rPr>
        <w:lastRenderedPageBreak/>
        <w:t>[I need to add some stuff about getting involved in Swtizerland and a summary, but this part is what I need you to review the most.]</w:t>
      </w:r>
    </w:p>
    <w:sectPr w:rsidR="00776118" w:rsidRPr="00533115" w:rsidSect="001F430E">
      <w:headerReference w:type="default" r:id="rId9"/>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P" w:date="2015-08-11T10:10:00Z" w:initials="EP">
    <w:p w:rsidR="00E9666D" w:rsidRDefault="00E9666D">
      <w:pPr>
        <w:pStyle w:val="CommentText"/>
      </w:pPr>
      <w:r>
        <w:rPr>
          <w:rStyle w:val="CommentReference"/>
        </w:rPr>
        <w:annotationRef/>
      </w:r>
      <w:r>
        <w:t>Add a sentence about your background and your current status.</w:t>
      </w:r>
    </w:p>
  </w:comment>
  <w:comment w:id="63" w:author="EP" w:date="2015-08-11T10:24:00Z" w:initials="EP">
    <w:p w:rsidR="00CE4632" w:rsidRDefault="00CE4632">
      <w:pPr>
        <w:pStyle w:val="CommentText"/>
      </w:pPr>
      <w:r>
        <w:rPr>
          <w:rStyle w:val="CommentReference"/>
        </w:rPr>
        <w:annotationRef/>
      </w:r>
      <w:r w:rsidR="00752202">
        <w:t>Should you add or not references? In case let me know and I can add them.</w:t>
      </w:r>
    </w:p>
  </w:comment>
  <w:comment w:id="161" w:author="EP" w:date="2015-08-11T10:53:00Z" w:initials="EP">
    <w:p w:rsidR="00220114" w:rsidRDefault="00220114">
      <w:pPr>
        <w:pStyle w:val="CommentText"/>
      </w:pPr>
      <w:r>
        <w:rPr>
          <w:rStyle w:val="CommentReference"/>
        </w:rPr>
        <w:annotationRef/>
      </w:r>
      <w:r>
        <w:t>Do you think it will be better to mention which conference could you attend?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202" w:rsidRDefault="00752202" w:rsidP="00533115">
      <w:pPr>
        <w:spacing w:after="0" w:line="240" w:lineRule="auto"/>
      </w:pPr>
      <w:r>
        <w:separator/>
      </w:r>
    </w:p>
  </w:endnote>
  <w:endnote w:type="continuationSeparator" w:id="0">
    <w:p w:rsidR="00752202" w:rsidRDefault="00752202" w:rsidP="0053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202" w:rsidRDefault="00752202" w:rsidP="00533115">
      <w:pPr>
        <w:spacing w:after="0" w:line="240" w:lineRule="auto"/>
      </w:pPr>
      <w:r>
        <w:separator/>
      </w:r>
    </w:p>
  </w:footnote>
  <w:footnote w:type="continuationSeparator" w:id="0">
    <w:p w:rsidR="00752202" w:rsidRDefault="00752202" w:rsidP="00533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115" w:rsidRPr="00533115" w:rsidRDefault="00533115" w:rsidP="00533115">
    <w:pPr>
      <w:rPr>
        <w:rFonts w:ascii="Times New Roman" w:hAnsi="Times New Roman" w:cs="Times New Roman"/>
        <w:sz w:val="24"/>
      </w:rPr>
    </w:pPr>
    <w:r>
      <w:rPr>
        <w:rFonts w:ascii="Times New Roman" w:hAnsi="Times New Roman" w:cs="Times New Roman"/>
        <w:sz w:val="24"/>
      </w:rPr>
      <w:t xml:space="preserve">Sean Bittner, </w:t>
    </w:r>
    <w:r w:rsidRPr="00533115">
      <w:rPr>
        <w:rFonts w:ascii="Times New Roman" w:hAnsi="Times New Roman" w:cs="Times New Roman"/>
        <w:sz w:val="24"/>
      </w:rPr>
      <w:t>Fulbright Statemen</w:t>
    </w:r>
    <w:r>
      <w:rPr>
        <w:rFonts w:ascii="Times New Roman" w:hAnsi="Times New Roman" w:cs="Times New Roman"/>
        <w:sz w:val="24"/>
      </w:rPr>
      <w:t xml:space="preserve">t of Purpose Draft 2, </w:t>
    </w:r>
    <w:r w:rsidRPr="00533115">
      <w:rPr>
        <w:rFonts w:ascii="Times New Roman" w:hAnsi="Times New Roman" w:cs="Times New Roman"/>
        <w:sz w:val="24"/>
      </w:rPr>
      <w:t>August 10, 2015</w:t>
    </w:r>
  </w:p>
  <w:p w:rsidR="00533115" w:rsidRDefault="005331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14A9E"/>
    <w:multiLevelType w:val="hybridMultilevel"/>
    <w:tmpl w:val="1730ED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8"/>
    <w:rsid w:val="00010010"/>
    <w:rsid w:val="00011070"/>
    <w:rsid w:val="00014CFE"/>
    <w:rsid w:val="00016B18"/>
    <w:rsid w:val="00016BFF"/>
    <w:rsid w:val="00016D0B"/>
    <w:rsid w:val="000213FE"/>
    <w:rsid w:val="00022643"/>
    <w:rsid w:val="0002582E"/>
    <w:rsid w:val="0002777F"/>
    <w:rsid w:val="00027F6F"/>
    <w:rsid w:val="0003352D"/>
    <w:rsid w:val="00043376"/>
    <w:rsid w:val="00053AEF"/>
    <w:rsid w:val="00056E7D"/>
    <w:rsid w:val="00057E93"/>
    <w:rsid w:val="00057F0A"/>
    <w:rsid w:val="000613D9"/>
    <w:rsid w:val="0006151B"/>
    <w:rsid w:val="00070719"/>
    <w:rsid w:val="00071DCC"/>
    <w:rsid w:val="000735C2"/>
    <w:rsid w:val="00075E02"/>
    <w:rsid w:val="00080DBD"/>
    <w:rsid w:val="000811E9"/>
    <w:rsid w:val="00087224"/>
    <w:rsid w:val="00094145"/>
    <w:rsid w:val="000961EF"/>
    <w:rsid w:val="00096878"/>
    <w:rsid w:val="00097B6B"/>
    <w:rsid w:val="000A291C"/>
    <w:rsid w:val="000A3619"/>
    <w:rsid w:val="000A3779"/>
    <w:rsid w:val="000A54B5"/>
    <w:rsid w:val="000A65CC"/>
    <w:rsid w:val="000B0109"/>
    <w:rsid w:val="000B0BBC"/>
    <w:rsid w:val="000B1CEC"/>
    <w:rsid w:val="000B2170"/>
    <w:rsid w:val="000B3ACF"/>
    <w:rsid w:val="000B6C32"/>
    <w:rsid w:val="000C0329"/>
    <w:rsid w:val="000C15BA"/>
    <w:rsid w:val="000C191C"/>
    <w:rsid w:val="000C5AAA"/>
    <w:rsid w:val="000C6AF4"/>
    <w:rsid w:val="000C7A3C"/>
    <w:rsid w:val="000C7D58"/>
    <w:rsid w:val="000C7E75"/>
    <w:rsid w:val="000D1425"/>
    <w:rsid w:val="000D1A9B"/>
    <w:rsid w:val="000D1D8E"/>
    <w:rsid w:val="000D6D43"/>
    <w:rsid w:val="000F2B09"/>
    <w:rsid w:val="000F381E"/>
    <w:rsid w:val="000F3C7D"/>
    <w:rsid w:val="0010457C"/>
    <w:rsid w:val="00112805"/>
    <w:rsid w:val="00113F98"/>
    <w:rsid w:val="001141BF"/>
    <w:rsid w:val="0011500F"/>
    <w:rsid w:val="00117D2A"/>
    <w:rsid w:val="0012043E"/>
    <w:rsid w:val="00124018"/>
    <w:rsid w:val="00127BAA"/>
    <w:rsid w:val="001303CE"/>
    <w:rsid w:val="00137C9A"/>
    <w:rsid w:val="00142DFF"/>
    <w:rsid w:val="00143281"/>
    <w:rsid w:val="00143F8A"/>
    <w:rsid w:val="00146D13"/>
    <w:rsid w:val="001478A1"/>
    <w:rsid w:val="00151957"/>
    <w:rsid w:val="0015366B"/>
    <w:rsid w:val="001572D1"/>
    <w:rsid w:val="00161B79"/>
    <w:rsid w:val="00161E63"/>
    <w:rsid w:val="001650F4"/>
    <w:rsid w:val="0017734E"/>
    <w:rsid w:val="00177884"/>
    <w:rsid w:val="00182AAE"/>
    <w:rsid w:val="001866DD"/>
    <w:rsid w:val="00192DDB"/>
    <w:rsid w:val="00195017"/>
    <w:rsid w:val="00197B24"/>
    <w:rsid w:val="001A392C"/>
    <w:rsid w:val="001A5A1F"/>
    <w:rsid w:val="001B15C5"/>
    <w:rsid w:val="001B189A"/>
    <w:rsid w:val="001B3256"/>
    <w:rsid w:val="001B32DE"/>
    <w:rsid w:val="001B4515"/>
    <w:rsid w:val="001B6680"/>
    <w:rsid w:val="001B6A7D"/>
    <w:rsid w:val="001C1D23"/>
    <w:rsid w:val="001C218B"/>
    <w:rsid w:val="001C4EF2"/>
    <w:rsid w:val="001C569F"/>
    <w:rsid w:val="001C5CFC"/>
    <w:rsid w:val="001C62F2"/>
    <w:rsid w:val="001D1387"/>
    <w:rsid w:val="001D396B"/>
    <w:rsid w:val="001D6AF9"/>
    <w:rsid w:val="001D7F52"/>
    <w:rsid w:val="001E68A5"/>
    <w:rsid w:val="001E6B9D"/>
    <w:rsid w:val="001F01C6"/>
    <w:rsid w:val="001F2779"/>
    <w:rsid w:val="001F430E"/>
    <w:rsid w:val="001F711E"/>
    <w:rsid w:val="002008AE"/>
    <w:rsid w:val="00201194"/>
    <w:rsid w:val="00201791"/>
    <w:rsid w:val="002029AD"/>
    <w:rsid w:val="002043C3"/>
    <w:rsid w:val="00205485"/>
    <w:rsid w:val="0020553A"/>
    <w:rsid w:val="00207FD6"/>
    <w:rsid w:val="00217EBB"/>
    <w:rsid w:val="00220114"/>
    <w:rsid w:val="002223F6"/>
    <w:rsid w:val="00227B8A"/>
    <w:rsid w:val="00230E24"/>
    <w:rsid w:val="002311E9"/>
    <w:rsid w:val="00232356"/>
    <w:rsid w:val="00234644"/>
    <w:rsid w:val="00236FD0"/>
    <w:rsid w:val="002477DB"/>
    <w:rsid w:val="00262003"/>
    <w:rsid w:val="00263824"/>
    <w:rsid w:val="0026692C"/>
    <w:rsid w:val="00270A6E"/>
    <w:rsid w:val="00271A43"/>
    <w:rsid w:val="002725DA"/>
    <w:rsid w:val="002730FE"/>
    <w:rsid w:val="002742EA"/>
    <w:rsid w:val="00274540"/>
    <w:rsid w:val="002774E5"/>
    <w:rsid w:val="00280391"/>
    <w:rsid w:val="00282794"/>
    <w:rsid w:val="002841FE"/>
    <w:rsid w:val="002852BB"/>
    <w:rsid w:val="00295282"/>
    <w:rsid w:val="002A0AF4"/>
    <w:rsid w:val="002B08E3"/>
    <w:rsid w:val="002B0ACB"/>
    <w:rsid w:val="002B3440"/>
    <w:rsid w:val="002B36F7"/>
    <w:rsid w:val="002B420D"/>
    <w:rsid w:val="002C0AEF"/>
    <w:rsid w:val="002C49C5"/>
    <w:rsid w:val="002C6D68"/>
    <w:rsid w:val="002C6F8C"/>
    <w:rsid w:val="002C7F3C"/>
    <w:rsid w:val="002D2528"/>
    <w:rsid w:val="002D2BE5"/>
    <w:rsid w:val="002D374F"/>
    <w:rsid w:val="002D41CB"/>
    <w:rsid w:val="002E0BF0"/>
    <w:rsid w:val="002E1729"/>
    <w:rsid w:val="002E1B30"/>
    <w:rsid w:val="002E1CA3"/>
    <w:rsid w:val="002E485B"/>
    <w:rsid w:val="002E4EFD"/>
    <w:rsid w:val="002F24EA"/>
    <w:rsid w:val="002F5D4D"/>
    <w:rsid w:val="002F7017"/>
    <w:rsid w:val="0030404B"/>
    <w:rsid w:val="00307D0B"/>
    <w:rsid w:val="00312BF3"/>
    <w:rsid w:val="00316502"/>
    <w:rsid w:val="003245D4"/>
    <w:rsid w:val="003269FA"/>
    <w:rsid w:val="00330C04"/>
    <w:rsid w:val="0033191A"/>
    <w:rsid w:val="00331A64"/>
    <w:rsid w:val="003340F9"/>
    <w:rsid w:val="003373AE"/>
    <w:rsid w:val="00337AF6"/>
    <w:rsid w:val="00340EAE"/>
    <w:rsid w:val="00342178"/>
    <w:rsid w:val="00343A6A"/>
    <w:rsid w:val="00343B33"/>
    <w:rsid w:val="00343DFE"/>
    <w:rsid w:val="003452DA"/>
    <w:rsid w:val="00345442"/>
    <w:rsid w:val="00350737"/>
    <w:rsid w:val="00351207"/>
    <w:rsid w:val="00353A81"/>
    <w:rsid w:val="003549F7"/>
    <w:rsid w:val="003566F4"/>
    <w:rsid w:val="0035694C"/>
    <w:rsid w:val="003572F2"/>
    <w:rsid w:val="003600BC"/>
    <w:rsid w:val="00365D04"/>
    <w:rsid w:val="003710CA"/>
    <w:rsid w:val="00371CA7"/>
    <w:rsid w:val="0037625A"/>
    <w:rsid w:val="003764F3"/>
    <w:rsid w:val="0038202F"/>
    <w:rsid w:val="00383A87"/>
    <w:rsid w:val="00387191"/>
    <w:rsid w:val="00387281"/>
    <w:rsid w:val="003909BB"/>
    <w:rsid w:val="00390C5B"/>
    <w:rsid w:val="0039471E"/>
    <w:rsid w:val="00394CCB"/>
    <w:rsid w:val="00395FB3"/>
    <w:rsid w:val="003A04B8"/>
    <w:rsid w:val="003A130A"/>
    <w:rsid w:val="003A3103"/>
    <w:rsid w:val="003A31E3"/>
    <w:rsid w:val="003A3B0D"/>
    <w:rsid w:val="003A6CDD"/>
    <w:rsid w:val="003B0730"/>
    <w:rsid w:val="003B5E1F"/>
    <w:rsid w:val="003B61E9"/>
    <w:rsid w:val="003B6384"/>
    <w:rsid w:val="003B7476"/>
    <w:rsid w:val="003B7900"/>
    <w:rsid w:val="003B7EE7"/>
    <w:rsid w:val="003C01EA"/>
    <w:rsid w:val="003C12AC"/>
    <w:rsid w:val="003C2E15"/>
    <w:rsid w:val="003C3A0C"/>
    <w:rsid w:val="003C54C6"/>
    <w:rsid w:val="003D0FD9"/>
    <w:rsid w:val="003D17A2"/>
    <w:rsid w:val="003D2FCE"/>
    <w:rsid w:val="003D32F0"/>
    <w:rsid w:val="003E0C3B"/>
    <w:rsid w:val="003E12DF"/>
    <w:rsid w:val="003E2BFA"/>
    <w:rsid w:val="003E5551"/>
    <w:rsid w:val="003E596D"/>
    <w:rsid w:val="003F0D7F"/>
    <w:rsid w:val="003F1240"/>
    <w:rsid w:val="003F549C"/>
    <w:rsid w:val="003F5C0F"/>
    <w:rsid w:val="003F755D"/>
    <w:rsid w:val="00401AAF"/>
    <w:rsid w:val="00401C6E"/>
    <w:rsid w:val="00402FAC"/>
    <w:rsid w:val="004034E7"/>
    <w:rsid w:val="004040EB"/>
    <w:rsid w:val="0040434E"/>
    <w:rsid w:val="004112E8"/>
    <w:rsid w:val="00412609"/>
    <w:rsid w:val="00413982"/>
    <w:rsid w:val="004165FD"/>
    <w:rsid w:val="00416F74"/>
    <w:rsid w:val="004172C6"/>
    <w:rsid w:val="004212C9"/>
    <w:rsid w:val="00421848"/>
    <w:rsid w:val="0042416E"/>
    <w:rsid w:val="00425F05"/>
    <w:rsid w:val="004354D5"/>
    <w:rsid w:val="0043635E"/>
    <w:rsid w:val="00437EBF"/>
    <w:rsid w:val="00443243"/>
    <w:rsid w:val="0044730F"/>
    <w:rsid w:val="004503FB"/>
    <w:rsid w:val="004554F6"/>
    <w:rsid w:val="0045686D"/>
    <w:rsid w:val="00456D0A"/>
    <w:rsid w:val="004610CF"/>
    <w:rsid w:val="00461816"/>
    <w:rsid w:val="0046508E"/>
    <w:rsid w:val="004657C5"/>
    <w:rsid w:val="00467049"/>
    <w:rsid w:val="00467FE7"/>
    <w:rsid w:val="004721BA"/>
    <w:rsid w:val="00473511"/>
    <w:rsid w:val="00474B98"/>
    <w:rsid w:val="004835BD"/>
    <w:rsid w:val="00483DE7"/>
    <w:rsid w:val="0048585C"/>
    <w:rsid w:val="00485B38"/>
    <w:rsid w:val="0048689C"/>
    <w:rsid w:val="00486B6A"/>
    <w:rsid w:val="00487247"/>
    <w:rsid w:val="00491A74"/>
    <w:rsid w:val="00491DFA"/>
    <w:rsid w:val="004B179D"/>
    <w:rsid w:val="004B1930"/>
    <w:rsid w:val="004B66B5"/>
    <w:rsid w:val="004B7333"/>
    <w:rsid w:val="004C16E9"/>
    <w:rsid w:val="004C4C09"/>
    <w:rsid w:val="004C601A"/>
    <w:rsid w:val="004C715D"/>
    <w:rsid w:val="004D4414"/>
    <w:rsid w:val="004D4FD7"/>
    <w:rsid w:val="004D6605"/>
    <w:rsid w:val="004D75B6"/>
    <w:rsid w:val="004D7F35"/>
    <w:rsid w:val="004E139E"/>
    <w:rsid w:val="004E444B"/>
    <w:rsid w:val="004F220F"/>
    <w:rsid w:val="004F3D37"/>
    <w:rsid w:val="004F5473"/>
    <w:rsid w:val="004F564D"/>
    <w:rsid w:val="004F6D49"/>
    <w:rsid w:val="004F6F3C"/>
    <w:rsid w:val="00504043"/>
    <w:rsid w:val="00504B26"/>
    <w:rsid w:val="005130AC"/>
    <w:rsid w:val="00513AE9"/>
    <w:rsid w:val="00517D3B"/>
    <w:rsid w:val="005222DC"/>
    <w:rsid w:val="00527B3D"/>
    <w:rsid w:val="00527EB0"/>
    <w:rsid w:val="00532219"/>
    <w:rsid w:val="00533115"/>
    <w:rsid w:val="005347B8"/>
    <w:rsid w:val="005348F2"/>
    <w:rsid w:val="00535671"/>
    <w:rsid w:val="00537D17"/>
    <w:rsid w:val="005442B5"/>
    <w:rsid w:val="00544AEC"/>
    <w:rsid w:val="0054522A"/>
    <w:rsid w:val="00546127"/>
    <w:rsid w:val="00547BF7"/>
    <w:rsid w:val="00547C71"/>
    <w:rsid w:val="00550D04"/>
    <w:rsid w:val="00550DE7"/>
    <w:rsid w:val="005510D4"/>
    <w:rsid w:val="0055383B"/>
    <w:rsid w:val="00555254"/>
    <w:rsid w:val="00557A70"/>
    <w:rsid w:val="00563D4B"/>
    <w:rsid w:val="005667D3"/>
    <w:rsid w:val="0057224D"/>
    <w:rsid w:val="00573FB0"/>
    <w:rsid w:val="00581355"/>
    <w:rsid w:val="0058143C"/>
    <w:rsid w:val="0058207A"/>
    <w:rsid w:val="00583EB4"/>
    <w:rsid w:val="0059193D"/>
    <w:rsid w:val="00593042"/>
    <w:rsid w:val="00594699"/>
    <w:rsid w:val="00594722"/>
    <w:rsid w:val="00595C79"/>
    <w:rsid w:val="00595E06"/>
    <w:rsid w:val="00596189"/>
    <w:rsid w:val="00597675"/>
    <w:rsid w:val="005A12AE"/>
    <w:rsid w:val="005A284D"/>
    <w:rsid w:val="005B28D6"/>
    <w:rsid w:val="005B4AAA"/>
    <w:rsid w:val="005B6987"/>
    <w:rsid w:val="005B7795"/>
    <w:rsid w:val="005C1FE7"/>
    <w:rsid w:val="005C3B60"/>
    <w:rsid w:val="005C3EA3"/>
    <w:rsid w:val="005C6010"/>
    <w:rsid w:val="005C6D07"/>
    <w:rsid w:val="005C7815"/>
    <w:rsid w:val="005D119F"/>
    <w:rsid w:val="005D674B"/>
    <w:rsid w:val="005E35F9"/>
    <w:rsid w:val="005E41B5"/>
    <w:rsid w:val="005E426E"/>
    <w:rsid w:val="005E4852"/>
    <w:rsid w:val="005E5F43"/>
    <w:rsid w:val="005E65BA"/>
    <w:rsid w:val="005F0B6B"/>
    <w:rsid w:val="005F40EA"/>
    <w:rsid w:val="005F41DD"/>
    <w:rsid w:val="005F58B1"/>
    <w:rsid w:val="005F605D"/>
    <w:rsid w:val="005F6CE4"/>
    <w:rsid w:val="0060105F"/>
    <w:rsid w:val="00602971"/>
    <w:rsid w:val="00603E88"/>
    <w:rsid w:val="00606354"/>
    <w:rsid w:val="00613B1A"/>
    <w:rsid w:val="00615907"/>
    <w:rsid w:val="00616419"/>
    <w:rsid w:val="00616B2C"/>
    <w:rsid w:val="00616BC8"/>
    <w:rsid w:val="00621FAE"/>
    <w:rsid w:val="006262CF"/>
    <w:rsid w:val="0062653B"/>
    <w:rsid w:val="00626563"/>
    <w:rsid w:val="0063298C"/>
    <w:rsid w:val="00632FB7"/>
    <w:rsid w:val="00634F0A"/>
    <w:rsid w:val="006362F8"/>
    <w:rsid w:val="006444DE"/>
    <w:rsid w:val="0064537D"/>
    <w:rsid w:val="00646E5D"/>
    <w:rsid w:val="006508B2"/>
    <w:rsid w:val="00651C7C"/>
    <w:rsid w:val="00652107"/>
    <w:rsid w:val="006523F5"/>
    <w:rsid w:val="00661C44"/>
    <w:rsid w:val="006641A6"/>
    <w:rsid w:val="006662E8"/>
    <w:rsid w:val="00673C68"/>
    <w:rsid w:val="00674D2D"/>
    <w:rsid w:val="006751FD"/>
    <w:rsid w:val="00677FAE"/>
    <w:rsid w:val="006802DB"/>
    <w:rsid w:val="0068206C"/>
    <w:rsid w:val="006875D4"/>
    <w:rsid w:val="00687A09"/>
    <w:rsid w:val="0069282A"/>
    <w:rsid w:val="0069358F"/>
    <w:rsid w:val="0069474B"/>
    <w:rsid w:val="0069568D"/>
    <w:rsid w:val="006A3BFD"/>
    <w:rsid w:val="006B0B58"/>
    <w:rsid w:val="006B1C12"/>
    <w:rsid w:val="006B1CF4"/>
    <w:rsid w:val="006B25EE"/>
    <w:rsid w:val="006B7EE0"/>
    <w:rsid w:val="006C12F7"/>
    <w:rsid w:val="006C4086"/>
    <w:rsid w:val="006C502C"/>
    <w:rsid w:val="006C7767"/>
    <w:rsid w:val="006C79C6"/>
    <w:rsid w:val="006D25BC"/>
    <w:rsid w:val="006D477D"/>
    <w:rsid w:val="006D480D"/>
    <w:rsid w:val="006D64AE"/>
    <w:rsid w:val="006D6D30"/>
    <w:rsid w:val="006E0085"/>
    <w:rsid w:val="006E31F0"/>
    <w:rsid w:val="006E55D6"/>
    <w:rsid w:val="006E7A21"/>
    <w:rsid w:val="006F54A3"/>
    <w:rsid w:val="006F5C05"/>
    <w:rsid w:val="00700C20"/>
    <w:rsid w:val="00700FC8"/>
    <w:rsid w:val="00701D84"/>
    <w:rsid w:val="007077C7"/>
    <w:rsid w:val="00712887"/>
    <w:rsid w:val="00714AF8"/>
    <w:rsid w:val="00715DB6"/>
    <w:rsid w:val="00716FA8"/>
    <w:rsid w:val="007208D4"/>
    <w:rsid w:val="00723236"/>
    <w:rsid w:val="00725579"/>
    <w:rsid w:val="007271D1"/>
    <w:rsid w:val="007332BF"/>
    <w:rsid w:val="00733C18"/>
    <w:rsid w:val="00743E66"/>
    <w:rsid w:val="00745A98"/>
    <w:rsid w:val="0074797B"/>
    <w:rsid w:val="007514A2"/>
    <w:rsid w:val="00752202"/>
    <w:rsid w:val="00752BCC"/>
    <w:rsid w:val="0075433C"/>
    <w:rsid w:val="00756068"/>
    <w:rsid w:val="0075742A"/>
    <w:rsid w:val="00763429"/>
    <w:rsid w:val="00766319"/>
    <w:rsid w:val="0076675C"/>
    <w:rsid w:val="0076773C"/>
    <w:rsid w:val="007722D8"/>
    <w:rsid w:val="00774A69"/>
    <w:rsid w:val="00775B72"/>
    <w:rsid w:val="00776118"/>
    <w:rsid w:val="0078034D"/>
    <w:rsid w:val="00780E52"/>
    <w:rsid w:val="007865AE"/>
    <w:rsid w:val="007900BC"/>
    <w:rsid w:val="00793468"/>
    <w:rsid w:val="00793E71"/>
    <w:rsid w:val="00793EC0"/>
    <w:rsid w:val="0079688C"/>
    <w:rsid w:val="00797335"/>
    <w:rsid w:val="007A1DEB"/>
    <w:rsid w:val="007A3434"/>
    <w:rsid w:val="007A42CD"/>
    <w:rsid w:val="007A611B"/>
    <w:rsid w:val="007A7A8E"/>
    <w:rsid w:val="007B04E4"/>
    <w:rsid w:val="007B1571"/>
    <w:rsid w:val="007B2D98"/>
    <w:rsid w:val="007B5C47"/>
    <w:rsid w:val="007C156F"/>
    <w:rsid w:val="007C4383"/>
    <w:rsid w:val="007C6C79"/>
    <w:rsid w:val="007D05FB"/>
    <w:rsid w:val="007D0772"/>
    <w:rsid w:val="007D102A"/>
    <w:rsid w:val="007E0723"/>
    <w:rsid w:val="007E1FDC"/>
    <w:rsid w:val="007E3162"/>
    <w:rsid w:val="007E4E6F"/>
    <w:rsid w:val="007F3BA8"/>
    <w:rsid w:val="007F44A8"/>
    <w:rsid w:val="007F481C"/>
    <w:rsid w:val="007F4FB9"/>
    <w:rsid w:val="00800FF7"/>
    <w:rsid w:val="00802E0F"/>
    <w:rsid w:val="00803F37"/>
    <w:rsid w:val="00812E98"/>
    <w:rsid w:val="00815EE8"/>
    <w:rsid w:val="0081696B"/>
    <w:rsid w:val="00817CF3"/>
    <w:rsid w:val="00820268"/>
    <w:rsid w:val="00822F03"/>
    <w:rsid w:val="00826A5A"/>
    <w:rsid w:val="008306AA"/>
    <w:rsid w:val="00832B77"/>
    <w:rsid w:val="008334D7"/>
    <w:rsid w:val="008339DD"/>
    <w:rsid w:val="008356F8"/>
    <w:rsid w:val="00837B41"/>
    <w:rsid w:val="008419B0"/>
    <w:rsid w:val="0084289D"/>
    <w:rsid w:val="00842BBF"/>
    <w:rsid w:val="0084350F"/>
    <w:rsid w:val="00851392"/>
    <w:rsid w:val="00851C9F"/>
    <w:rsid w:val="00853400"/>
    <w:rsid w:val="00853EFE"/>
    <w:rsid w:val="008574E0"/>
    <w:rsid w:val="008579FA"/>
    <w:rsid w:val="0086263D"/>
    <w:rsid w:val="008628DB"/>
    <w:rsid w:val="00862C30"/>
    <w:rsid w:val="00862CF3"/>
    <w:rsid w:val="00865234"/>
    <w:rsid w:val="00865686"/>
    <w:rsid w:val="00865732"/>
    <w:rsid w:val="008668E4"/>
    <w:rsid w:val="0087191C"/>
    <w:rsid w:val="008750A4"/>
    <w:rsid w:val="0087555F"/>
    <w:rsid w:val="00876BAE"/>
    <w:rsid w:val="008776D1"/>
    <w:rsid w:val="00881292"/>
    <w:rsid w:val="00881AEA"/>
    <w:rsid w:val="00882889"/>
    <w:rsid w:val="008831D3"/>
    <w:rsid w:val="00884CE7"/>
    <w:rsid w:val="00887538"/>
    <w:rsid w:val="00887DF7"/>
    <w:rsid w:val="00890FA0"/>
    <w:rsid w:val="00891749"/>
    <w:rsid w:val="00897797"/>
    <w:rsid w:val="008A7860"/>
    <w:rsid w:val="008A791D"/>
    <w:rsid w:val="008B2B61"/>
    <w:rsid w:val="008B3BC6"/>
    <w:rsid w:val="008B6107"/>
    <w:rsid w:val="008B6404"/>
    <w:rsid w:val="008B7767"/>
    <w:rsid w:val="008C0B11"/>
    <w:rsid w:val="008C0FF9"/>
    <w:rsid w:val="008C2429"/>
    <w:rsid w:val="008C549D"/>
    <w:rsid w:val="008D00A7"/>
    <w:rsid w:val="008D1B84"/>
    <w:rsid w:val="008D7A16"/>
    <w:rsid w:val="008E0E37"/>
    <w:rsid w:val="008E30D6"/>
    <w:rsid w:val="008E35B9"/>
    <w:rsid w:val="008E399D"/>
    <w:rsid w:val="008E4A22"/>
    <w:rsid w:val="008F0F34"/>
    <w:rsid w:val="008F3F12"/>
    <w:rsid w:val="008F74CB"/>
    <w:rsid w:val="009008AD"/>
    <w:rsid w:val="009028A1"/>
    <w:rsid w:val="00904590"/>
    <w:rsid w:val="00906C0E"/>
    <w:rsid w:val="00912710"/>
    <w:rsid w:val="00913761"/>
    <w:rsid w:val="00913D2F"/>
    <w:rsid w:val="0091459E"/>
    <w:rsid w:val="00914702"/>
    <w:rsid w:val="00915227"/>
    <w:rsid w:val="00915A3B"/>
    <w:rsid w:val="009178C9"/>
    <w:rsid w:val="009250FC"/>
    <w:rsid w:val="0092586B"/>
    <w:rsid w:val="00926B3E"/>
    <w:rsid w:val="00927278"/>
    <w:rsid w:val="00934F64"/>
    <w:rsid w:val="00936187"/>
    <w:rsid w:val="009375C1"/>
    <w:rsid w:val="00944916"/>
    <w:rsid w:val="00950FE6"/>
    <w:rsid w:val="00952935"/>
    <w:rsid w:val="00954014"/>
    <w:rsid w:val="009618E9"/>
    <w:rsid w:val="009623AF"/>
    <w:rsid w:val="0096293E"/>
    <w:rsid w:val="00962B64"/>
    <w:rsid w:val="00965827"/>
    <w:rsid w:val="009660C9"/>
    <w:rsid w:val="00967904"/>
    <w:rsid w:val="009702A5"/>
    <w:rsid w:val="00970CE1"/>
    <w:rsid w:val="00972E2A"/>
    <w:rsid w:val="00975AAB"/>
    <w:rsid w:val="009763C8"/>
    <w:rsid w:val="00977070"/>
    <w:rsid w:val="009779C4"/>
    <w:rsid w:val="00981578"/>
    <w:rsid w:val="00984F0E"/>
    <w:rsid w:val="009850B4"/>
    <w:rsid w:val="009851F0"/>
    <w:rsid w:val="00986D38"/>
    <w:rsid w:val="0099028B"/>
    <w:rsid w:val="00990A56"/>
    <w:rsid w:val="00992246"/>
    <w:rsid w:val="00993650"/>
    <w:rsid w:val="0099555D"/>
    <w:rsid w:val="009A2EDF"/>
    <w:rsid w:val="009A3092"/>
    <w:rsid w:val="009A37B0"/>
    <w:rsid w:val="009A4593"/>
    <w:rsid w:val="009A5544"/>
    <w:rsid w:val="009B04ED"/>
    <w:rsid w:val="009B14D9"/>
    <w:rsid w:val="009B5D1B"/>
    <w:rsid w:val="009B7756"/>
    <w:rsid w:val="009B7F57"/>
    <w:rsid w:val="009C04AF"/>
    <w:rsid w:val="009C0574"/>
    <w:rsid w:val="009C1E8C"/>
    <w:rsid w:val="009C68FE"/>
    <w:rsid w:val="009C76FA"/>
    <w:rsid w:val="009D61CA"/>
    <w:rsid w:val="009D79F0"/>
    <w:rsid w:val="009E0197"/>
    <w:rsid w:val="009E0292"/>
    <w:rsid w:val="009E11BE"/>
    <w:rsid w:val="009E4C8C"/>
    <w:rsid w:val="009E656A"/>
    <w:rsid w:val="009F1159"/>
    <w:rsid w:val="009F20BF"/>
    <w:rsid w:val="009F4DAE"/>
    <w:rsid w:val="009F52A5"/>
    <w:rsid w:val="009F57CD"/>
    <w:rsid w:val="00A04761"/>
    <w:rsid w:val="00A057CD"/>
    <w:rsid w:val="00A07908"/>
    <w:rsid w:val="00A133CA"/>
    <w:rsid w:val="00A13ECB"/>
    <w:rsid w:val="00A14827"/>
    <w:rsid w:val="00A163CE"/>
    <w:rsid w:val="00A16718"/>
    <w:rsid w:val="00A16EB9"/>
    <w:rsid w:val="00A22062"/>
    <w:rsid w:val="00A22A5A"/>
    <w:rsid w:val="00A30555"/>
    <w:rsid w:val="00A30591"/>
    <w:rsid w:val="00A3121D"/>
    <w:rsid w:val="00A35126"/>
    <w:rsid w:val="00A40FDE"/>
    <w:rsid w:val="00A41060"/>
    <w:rsid w:val="00A41B51"/>
    <w:rsid w:val="00A47A73"/>
    <w:rsid w:val="00A5059C"/>
    <w:rsid w:val="00A510CB"/>
    <w:rsid w:val="00A5441B"/>
    <w:rsid w:val="00A721DC"/>
    <w:rsid w:val="00A7228E"/>
    <w:rsid w:val="00A753B6"/>
    <w:rsid w:val="00A7607D"/>
    <w:rsid w:val="00A77A46"/>
    <w:rsid w:val="00A80641"/>
    <w:rsid w:val="00A80AB9"/>
    <w:rsid w:val="00A81C2A"/>
    <w:rsid w:val="00A844DA"/>
    <w:rsid w:val="00A8471D"/>
    <w:rsid w:val="00A84A77"/>
    <w:rsid w:val="00A84B1B"/>
    <w:rsid w:val="00A852C6"/>
    <w:rsid w:val="00A86420"/>
    <w:rsid w:val="00A864CE"/>
    <w:rsid w:val="00A86670"/>
    <w:rsid w:val="00A8700A"/>
    <w:rsid w:val="00AA0197"/>
    <w:rsid w:val="00AA46F7"/>
    <w:rsid w:val="00AA4936"/>
    <w:rsid w:val="00AA6E8F"/>
    <w:rsid w:val="00AB0164"/>
    <w:rsid w:val="00AB1C53"/>
    <w:rsid w:val="00AB1CF9"/>
    <w:rsid w:val="00AB2F6F"/>
    <w:rsid w:val="00AB357C"/>
    <w:rsid w:val="00AB3F40"/>
    <w:rsid w:val="00AB70FA"/>
    <w:rsid w:val="00AC347C"/>
    <w:rsid w:val="00AC4B07"/>
    <w:rsid w:val="00AC6533"/>
    <w:rsid w:val="00AD4661"/>
    <w:rsid w:val="00AD575B"/>
    <w:rsid w:val="00AE0838"/>
    <w:rsid w:val="00AE1368"/>
    <w:rsid w:val="00AE2CA9"/>
    <w:rsid w:val="00AE42FF"/>
    <w:rsid w:val="00AE6C06"/>
    <w:rsid w:val="00AE755E"/>
    <w:rsid w:val="00AE7A0A"/>
    <w:rsid w:val="00AF1A7F"/>
    <w:rsid w:val="00AF2062"/>
    <w:rsid w:val="00AF2E7D"/>
    <w:rsid w:val="00B02621"/>
    <w:rsid w:val="00B041EF"/>
    <w:rsid w:val="00B0468F"/>
    <w:rsid w:val="00B1009A"/>
    <w:rsid w:val="00B11270"/>
    <w:rsid w:val="00B11D71"/>
    <w:rsid w:val="00B131E4"/>
    <w:rsid w:val="00B13247"/>
    <w:rsid w:val="00B31511"/>
    <w:rsid w:val="00B36823"/>
    <w:rsid w:val="00B36CA3"/>
    <w:rsid w:val="00B42959"/>
    <w:rsid w:val="00B54207"/>
    <w:rsid w:val="00B55D03"/>
    <w:rsid w:val="00B574A5"/>
    <w:rsid w:val="00B60196"/>
    <w:rsid w:val="00B61E4E"/>
    <w:rsid w:val="00B71D16"/>
    <w:rsid w:val="00B72CD0"/>
    <w:rsid w:val="00B72D39"/>
    <w:rsid w:val="00B74B88"/>
    <w:rsid w:val="00B779A8"/>
    <w:rsid w:val="00B80C00"/>
    <w:rsid w:val="00B81ABF"/>
    <w:rsid w:val="00B82CF4"/>
    <w:rsid w:val="00B8339E"/>
    <w:rsid w:val="00B8399A"/>
    <w:rsid w:val="00B84922"/>
    <w:rsid w:val="00B865EE"/>
    <w:rsid w:val="00B91CCE"/>
    <w:rsid w:val="00B91F41"/>
    <w:rsid w:val="00B939CD"/>
    <w:rsid w:val="00B95CA3"/>
    <w:rsid w:val="00B966C4"/>
    <w:rsid w:val="00BA2A8B"/>
    <w:rsid w:val="00BA61D0"/>
    <w:rsid w:val="00BA72AC"/>
    <w:rsid w:val="00BB5901"/>
    <w:rsid w:val="00BB6BF2"/>
    <w:rsid w:val="00BC1987"/>
    <w:rsid w:val="00BC4657"/>
    <w:rsid w:val="00BC4713"/>
    <w:rsid w:val="00BC6D8C"/>
    <w:rsid w:val="00BD05D4"/>
    <w:rsid w:val="00BD0E0E"/>
    <w:rsid w:val="00BD234D"/>
    <w:rsid w:val="00BD3FC5"/>
    <w:rsid w:val="00BD5609"/>
    <w:rsid w:val="00BD6A46"/>
    <w:rsid w:val="00BE2B15"/>
    <w:rsid w:val="00BE2DD6"/>
    <w:rsid w:val="00BE4D79"/>
    <w:rsid w:val="00BE4E5B"/>
    <w:rsid w:val="00BE5FAA"/>
    <w:rsid w:val="00BE6BCD"/>
    <w:rsid w:val="00BF1204"/>
    <w:rsid w:val="00BF557A"/>
    <w:rsid w:val="00BF6C1B"/>
    <w:rsid w:val="00BF7644"/>
    <w:rsid w:val="00C0294F"/>
    <w:rsid w:val="00C052F5"/>
    <w:rsid w:val="00C105C7"/>
    <w:rsid w:val="00C145FA"/>
    <w:rsid w:val="00C169DE"/>
    <w:rsid w:val="00C20832"/>
    <w:rsid w:val="00C3209B"/>
    <w:rsid w:val="00C32A00"/>
    <w:rsid w:val="00C344C3"/>
    <w:rsid w:val="00C348FF"/>
    <w:rsid w:val="00C4514A"/>
    <w:rsid w:val="00C47374"/>
    <w:rsid w:val="00C535A3"/>
    <w:rsid w:val="00C54B00"/>
    <w:rsid w:val="00C54F21"/>
    <w:rsid w:val="00C55437"/>
    <w:rsid w:val="00C56C90"/>
    <w:rsid w:val="00C56D29"/>
    <w:rsid w:val="00C57903"/>
    <w:rsid w:val="00C6574C"/>
    <w:rsid w:val="00C65A51"/>
    <w:rsid w:val="00C7377E"/>
    <w:rsid w:val="00C74749"/>
    <w:rsid w:val="00C751BD"/>
    <w:rsid w:val="00C7588E"/>
    <w:rsid w:val="00C75925"/>
    <w:rsid w:val="00C77D74"/>
    <w:rsid w:val="00C801F6"/>
    <w:rsid w:val="00C80F4B"/>
    <w:rsid w:val="00C815E9"/>
    <w:rsid w:val="00C81B08"/>
    <w:rsid w:val="00C83663"/>
    <w:rsid w:val="00C851BD"/>
    <w:rsid w:val="00C86205"/>
    <w:rsid w:val="00C8676D"/>
    <w:rsid w:val="00C934FA"/>
    <w:rsid w:val="00C96BA0"/>
    <w:rsid w:val="00C97BAF"/>
    <w:rsid w:val="00CA162B"/>
    <w:rsid w:val="00CA2657"/>
    <w:rsid w:val="00CA5851"/>
    <w:rsid w:val="00CB011B"/>
    <w:rsid w:val="00CB22EC"/>
    <w:rsid w:val="00CB2D30"/>
    <w:rsid w:val="00CC3E87"/>
    <w:rsid w:val="00CD50D9"/>
    <w:rsid w:val="00CE0370"/>
    <w:rsid w:val="00CE07AD"/>
    <w:rsid w:val="00CE1D5D"/>
    <w:rsid w:val="00CE2575"/>
    <w:rsid w:val="00CE2DF9"/>
    <w:rsid w:val="00CE4632"/>
    <w:rsid w:val="00CF1C9C"/>
    <w:rsid w:val="00CF3F01"/>
    <w:rsid w:val="00D04804"/>
    <w:rsid w:val="00D050FF"/>
    <w:rsid w:val="00D14DBF"/>
    <w:rsid w:val="00D162A4"/>
    <w:rsid w:val="00D16E3A"/>
    <w:rsid w:val="00D22136"/>
    <w:rsid w:val="00D2689F"/>
    <w:rsid w:val="00D300DD"/>
    <w:rsid w:val="00D312B8"/>
    <w:rsid w:val="00D3183A"/>
    <w:rsid w:val="00D34226"/>
    <w:rsid w:val="00D3760C"/>
    <w:rsid w:val="00D40021"/>
    <w:rsid w:val="00D40E8D"/>
    <w:rsid w:val="00D41946"/>
    <w:rsid w:val="00D439E4"/>
    <w:rsid w:val="00D44809"/>
    <w:rsid w:val="00D463B6"/>
    <w:rsid w:val="00D50278"/>
    <w:rsid w:val="00D50CA2"/>
    <w:rsid w:val="00D51726"/>
    <w:rsid w:val="00D52906"/>
    <w:rsid w:val="00D5411E"/>
    <w:rsid w:val="00D55D4F"/>
    <w:rsid w:val="00D5639D"/>
    <w:rsid w:val="00D63A63"/>
    <w:rsid w:val="00D66067"/>
    <w:rsid w:val="00D71C5B"/>
    <w:rsid w:val="00D726A1"/>
    <w:rsid w:val="00D73FAC"/>
    <w:rsid w:val="00D770B7"/>
    <w:rsid w:val="00D81FFA"/>
    <w:rsid w:val="00D82B54"/>
    <w:rsid w:val="00D84E41"/>
    <w:rsid w:val="00D8551D"/>
    <w:rsid w:val="00D85671"/>
    <w:rsid w:val="00D9235E"/>
    <w:rsid w:val="00D92EF2"/>
    <w:rsid w:val="00D93B9A"/>
    <w:rsid w:val="00D95DB2"/>
    <w:rsid w:val="00DA1381"/>
    <w:rsid w:val="00DA14DF"/>
    <w:rsid w:val="00DA1725"/>
    <w:rsid w:val="00DA21C3"/>
    <w:rsid w:val="00DA25AD"/>
    <w:rsid w:val="00DA2716"/>
    <w:rsid w:val="00DA3190"/>
    <w:rsid w:val="00DA5CE6"/>
    <w:rsid w:val="00DA66DD"/>
    <w:rsid w:val="00DB15DF"/>
    <w:rsid w:val="00DB4DB9"/>
    <w:rsid w:val="00DC5020"/>
    <w:rsid w:val="00DC5360"/>
    <w:rsid w:val="00DC5D0B"/>
    <w:rsid w:val="00DC7463"/>
    <w:rsid w:val="00DD5390"/>
    <w:rsid w:val="00DD69C7"/>
    <w:rsid w:val="00DD6DEB"/>
    <w:rsid w:val="00DD795B"/>
    <w:rsid w:val="00DE315F"/>
    <w:rsid w:val="00DE3733"/>
    <w:rsid w:val="00DE389B"/>
    <w:rsid w:val="00DE4E0E"/>
    <w:rsid w:val="00DE58A2"/>
    <w:rsid w:val="00DE79D0"/>
    <w:rsid w:val="00DF36E8"/>
    <w:rsid w:val="00E0052E"/>
    <w:rsid w:val="00E01C98"/>
    <w:rsid w:val="00E02A0C"/>
    <w:rsid w:val="00E14491"/>
    <w:rsid w:val="00E210FB"/>
    <w:rsid w:val="00E269CE"/>
    <w:rsid w:val="00E26B5E"/>
    <w:rsid w:val="00E369F7"/>
    <w:rsid w:val="00E3717E"/>
    <w:rsid w:val="00E430C7"/>
    <w:rsid w:val="00E432CD"/>
    <w:rsid w:val="00E44A30"/>
    <w:rsid w:val="00E46151"/>
    <w:rsid w:val="00E46F30"/>
    <w:rsid w:val="00E50432"/>
    <w:rsid w:val="00E5247B"/>
    <w:rsid w:val="00E52654"/>
    <w:rsid w:val="00E55421"/>
    <w:rsid w:val="00E570D6"/>
    <w:rsid w:val="00E60D28"/>
    <w:rsid w:val="00E64543"/>
    <w:rsid w:val="00E6631F"/>
    <w:rsid w:val="00E66426"/>
    <w:rsid w:val="00E66A46"/>
    <w:rsid w:val="00E729D6"/>
    <w:rsid w:val="00E733AF"/>
    <w:rsid w:val="00E744CA"/>
    <w:rsid w:val="00E74A13"/>
    <w:rsid w:val="00E766EE"/>
    <w:rsid w:val="00E774A9"/>
    <w:rsid w:val="00E82858"/>
    <w:rsid w:val="00E86E97"/>
    <w:rsid w:val="00E908CE"/>
    <w:rsid w:val="00E90F2E"/>
    <w:rsid w:val="00E9336C"/>
    <w:rsid w:val="00E9666D"/>
    <w:rsid w:val="00EA1618"/>
    <w:rsid w:val="00EA49DB"/>
    <w:rsid w:val="00EA55AB"/>
    <w:rsid w:val="00EB2325"/>
    <w:rsid w:val="00EB5159"/>
    <w:rsid w:val="00EB6045"/>
    <w:rsid w:val="00EB65B2"/>
    <w:rsid w:val="00EB72A8"/>
    <w:rsid w:val="00EC156F"/>
    <w:rsid w:val="00EC37DE"/>
    <w:rsid w:val="00EC68E6"/>
    <w:rsid w:val="00ED3A2A"/>
    <w:rsid w:val="00ED4161"/>
    <w:rsid w:val="00ED5BC3"/>
    <w:rsid w:val="00ED7A7C"/>
    <w:rsid w:val="00ED7F1F"/>
    <w:rsid w:val="00EE5CC9"/>
    <w:rsid w:val="00EE74E4"/>
    <w:rsid w:val="00EE7C11"/>
    <w:rsid w:val="00EE7D13"/>
    <w:rsid w:val="00EF366D"/>
    <w:rsid w:val="00EF52B9"/>
    <w:rsid w:val="00EF5DE7"/>
    <w:rsid w:val="00EF64BA"/>
    <w:rsid w:val="00F00B2E"/>
    <w:rsid w:val="00F029E7"/>
    <w:rsid w:val="00F10014"/>
    <w:rsid w:val="00F111F5"/>
    <w:rsid w:val="00F1663C"/>
    <w:rsid w:val="00F1715C"/>
    <w:rsid w:val="00F171E7"/>
    <w:rsid w:val="00F21B49"/>
    <w:rsid w:val="00F21D3F"/>
    <w:rsid w:val="00F24EBC"/>
    <w:rsid w:val="00F27657"/>
    <w:rsid w:val="00F307B5"/>
    <w:rsid w:val="00F32640"/>
    <w:rsid w:val="00F32AAE"/>
    <w:rsid w:val="00F3405E"/>
    <w:rsid w:val="00F407AC"/>
    <w:rsid w:val="00F42A43"/>
    <w:rsid w:val="00F44D31"/>
    <w:rsid w:val="00F46B4D"/>
    <w:rsid w:val="00F51B34"/>
    <w:rsid w:val="00F552DA"/>
    <w:rsid w:val="00F55AC2"/>
    <w:rsid w:val="00F614C1"/>
    <w:rsid w:val="00F619A8"/>
    <w:rsid w:val="00F6246B"/>
    <w:rsid w:val="00F64BEC"/>
    <w:rsid w:val="00F70AEA"/>
    <w:rsid w:val="00F71A3F"/>
    <w:rsid w:val="00F71D92"/>
    <w:rsid w:val="00F7467C"/>
    <w:rsid w:val="00F74836"/>
    <w:rsid w:val="00F763C0"/>
    <w:rsid w:val="00F77596"/>
    <w:rsid w:val="00F80CFD"/>
    <w:rsid w:val="00F8733B"/>
    <w:rsid w:val="00F875D2"/>
    <w:rsid w:val="00F879D7"/>
    <w:rsid w:val="00F918BE"/>
    <w:rsid w:val="00F94233"/>
    <w:rsid w:val="00F962B4"/>
    <w:rsid w:val="00F97AD9"/>
    <w:rsid w:val="00FA0463"/>
    <w:rsid w:val="00FA71E2"/>
    <w:rsid w:val="00FB1CC7"/>
    <w:rsid w:val="00FB20F5"/>
    <w:rsid w:val="00FB4932"/>
    <w:rsid w:val="00FB4F23"/>
    <w:rsid w:val="00FB5A8C"/>
    <w:rsid w:val="00FB70C3"/>
    <w:rsid w:val="00FC0FA9"/>
    <w:rsid w:val="00FC7E95"/>
    <w:rsid w:val="00FD0418"/>
    <w:rsid w:val="00FD0D63"/>
    <w:rsid w:val="00FD0F79"/>
    <w:rsid w:val="00FD2D75"/>
    <w:rsid w:val="00FE0608"/>
    <w:rsid w:val="00FE4F32"/>
    <w:rsid w:val="00FE77F8"/>
    <w:rsid w:val="00FF280B"/>
    <w:rsid w:val="00FF2E1C"/>
    <w:rsid w:val="00FF5E20"/>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BC4713"/>
    <w:pPr>
      <w:keepNext/>
      <w:keepLines/>
      <w:spacing w:after="0" w:line="360" w:lineRule="auto"/>
      <w:contextualSpacing/>
      <w:jc w:val="both"/>
      <w:outlineLvl w:val="1"/>
    </w:pPr>
    <w:rPr>
      <w:rFonts w:ascii="Times New Roman" w:eastAsia="MS Gothic" w:hAnsi="Times New Roman" w:cs="Times New Roman"/>
      <w:b/>
      <w:bCs/>
      <w:sz w:val="28"/>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115"/>
  </w:style>
  <w:style w:type="paragraph" w:styleId="Footer">
    <w:name w:val="footer"/>
    <w:basedOn w:val="Normal"/>
    <w:link w:val="FooterChar"/>
    <w:uiPriority w:val="99"/>
    <w:unhideWhenUsed/>
    <w:rsid w:val="005331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115"/>
  </w:style>
  <w:style w:type="paragraph" w:styleId="BalloonText">
    <w:name w:val="Balloon Text"/>
    <w:basedOn w:val="Normal"/>
    <w:link w:val="BalloonTextChar"/>
    <w:uiPriority w:val="99"/>
    <w:semiHidden/>
    <w:unhideWhenUsed/>
    <w:rsid w:val="00E9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6D"/>
    <w:rPr>
      <w:rFonts w:ascii="Tahoma" w:hAnsi="Tahoma" w:cs="Tahoma"/>
      <w:sz w:val="16"/>
      <w:szCs w:val="16"/>
    </w:rPr>
  </w:style>
  <w:style w:type="character" w:styleId="CommentReference">
    <w:name w:val="annotation reference"/>
    <w:basedOn w:val="DefaultParagraphFont"/>
    <w:uiPriority w:val="99"/>
    <w:semiHidden/>
    <w:unhideWhenUsed/>
    <w:rsid w:val="00E9666D"/>
    <w:rPr>
      <w:sz w:val="16"/>
      <w:szCs w:val="16"/>
    </w:rPr>
  </w:style>
  <w:style w:type="paragraph" w:styleId="CommentText">
    <w:name w:val="annotation text"/>
    <w:basedOn w:val="Normal"/>
    <w:link w:val="CommentTextChar"/>
    <w:uiPriority w:val="99"/>
    <w:semiHidden/>
    <w:unhideWhenUsed/>
    <w:rsid w:val="00E9666D"/>
    <w:pPr>
      <w:spacing w:line="240" w:lineRule="auto"/>
    </w:pPr>
    <w:rPr>
      <w:sz w:val="20"/>
      <w:szCs w:val="20"/>
    </w:rPr>
  </w:style>
  <w:style w:type="character" w:customStyle="1" w:styleId="CommentTextChar">
    <w:name w:val="Comment Text Char"/>
    <w:basedOn w:val="DefaultParagraphFont"/>
    <w:link w:val="CommentText"/>
    <w:uiPriority w:val="99"/>
    <w:semiHidden/>
    <w:rsid w:val="00E9666D"/>
    <w:rPr>
      <w:sz w:val="20"/>
      <w:szCs w:val="20"/>
    </w:rPr>
  </w:style>
  <w:style w:type="paragraph" w:styleId="CommentSubject">
    <w:name w:val="annotation subject"/>
    <w:basedOn w:val="CommentText"/>
    <w:next w:val="CommentText"/>
    <w:link w:val="CommentSubjectChar"/>
    <w:uiPriority w:val="99"/>
    <w:semiHidden/>
    <w:unhideWhenUsed/>
    <w:rsid w:val="00E9666D"/>
    <w:rPr>
      <w:b/>
      <w:bCs/>
    </w:rPr>
  </w:style>
  <w:style w:type="character" w:customStyle="1" w:styleId="CommentSubjectChar">
    <w:name w:val="Comment Subject Char"/>
    <w:basedOn w:val="CommentTextChar"/>
    <w:link w:val="CommentSubject"/>
    <w:uiPriority w:val="99"/>
    <w:semiHidden/>
    <w:rsid w:val="00E9666D"/>
    <w:rPr>
      <w:b/>
      <w:bCs/>
      <w:sz w:val="20"/>
      <w:szCs w:val="20"/>
    </w:rPr>
  </w:style>
  <w:style w:type="character" w:customStyle="1" w:styleId="Heading2Char">
    <w:name w:val="Heading 2 Char"/>
    <w:basedOn w:val="DefaultParagraphFont"/>
    <w:link w:val="Heading2"/>
    <w:uiPriority w:val="9"/>
    <w:rsid w:val="00BC4713"/>
    <w:rPr>
      <w:rFonts w:ascii="Times New Roman" w:eastAsia="MS Gothic" w:hAnsi="Times New Roman" w:cs="Times New Roman"/>
      <w:b/>
      <w:bCs/>
      <w:sz w:val="28"/>
      <w:szCs w:val="26"/>
      <w:lang w:val="x-none" w:eastAsia="x-none"/>
    </w:rPr>
  </w:style>
  <w:style w:type="paragraph" w:styleId="Revision">
    <w:name w:val="Revision"/>
    <w:hidden/>
    <w:uiPriority w:val="99"/>
    <w:semiHidden/>
    <w:rsid w:val="00CE4632"/>
    <w:pPr>
      <w:spacing w:after="0" w:line="240" w:lineRule="auto"/>
    </w:pPr>
  </w:style>
  <w:style w:type="character" w:styleId="Hyperlink">
    <w:name w:val="Hyperlink"/>
    <w:basedOn w:val="DefaultParagraphFont"/>
    <w:uiPriority w:val="99"/>
    <w:unhideWhenUsed/>
    <w:rsid w:val="000F2B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BC4713"/>
    <w:pPr>
      <w:keepNext/>
      <w:keepLines/>
      <w:spacing w:after="0" w:line="360" w:lineRule="auto"/>
      <w:contextualSpacing/>
      <w:jc w:val="both"/>
      <w:outlineLvl w:val="1"/>
    </w:pPr>
    <w:rPr>
      <w:rFonts w:ascii="Times New Roman" w:eastAsia="MS Gothic" w:hAnsi="Times New Roman" w:cs="Times New Roman"/>
      <w:b/>
      <w:bCs/>
      <w:sz w:val="28"/>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115"/>
  </w:style>
  <w:style w:type="paragraph" w:styleId="Footer">
    <w:name w:val="footer"/>
    <w:basedOn w:val="Normal"/>
    <w:link w:val="FooterChar"/>
    <w:uiPriority w:val="99"/>
    <w:unhideWhenUsed/>
    <w:rsid w:val="005331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115"/>
  </w:style>
  <w:style w:type="paragraph" w:styleId="BalloonText">
    <w:name w:val="Balloon Text"/>
    <w:basedOn w:val="Normal"/>
    <w:link w:val="BalloonTextChar"/>
    <w:uiPriority w:val="99"/>
    <w:semiHidden/>
    <w:unhideWhenUsed/>
    <w:rsid w:val="00E9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6D"/>
    <w:rPr>
      <w:rFonts w:ascii="Tahoma" w:hAnsi="Tahoma" w:cs="Tahoma"/>
      <w:sz w:val="16"/>
      <w:szCs w:val="16"/>
    </w:rPr>
  </w:style>
  <w:style w:type="character" w:styleId="CommentReference">
    <w:name w:val="annotation reference"/>
    <w:basedOn w:val="DefaultParagraphFont"/>
    <w:uiPriority w:val="99"/>
    <w:semiHidden/>
    <w:unhideWhenUsed/>
    <w:rsid w:val="00E9666D"/>
    <w:rPr>
      <w:sz w:val="16"/>
      <w:szCs w:val="16"/>
    </w:rPr>
  </w:style>
  <w:style w:type="paragraph" w:styleId="CommentText">
    <w:name w:val="annotation text"/>
    <w:basedOn w:val="Normal"/>
    <w:link w:val="CommentTextChar"/>
    <w:uiPriority w:val="99"/>
    <w:semiHidden/>
    <w:unhideWhenUsed/>
    <w:rsid w:val="00E9666D"/>
    <w:pPr>
      <w:spacing w:line="240" w:lineRule="auto"/>
    </w:pPr>
    <w:rPr>
      <w:sz w:val="20"/>
      <w:szCs w:val="20"/>
    </w:rPr>
  </w:style>
  <w:style w:type="character" w:customStyle="1" w:styleId="CommentTextChar">
    <w:name w:val="Comment Text Char"/>
    <w:basedOn w:val="DefaultParagraphFont"/>
    <w:link w:val="CommentText"/>
    <w:uiPriority w:val="99"/>
    <w:semiHidden/>
    <w:rsid w:val="00E9666D"/>
    <w:rPr>
      <w:sz w:val="20"/>
      <w:szCs w:val="20"/>
    </w:rPr>
  </w:style>
  <w:style w:type="paragraph" w:styleId="CommentSubject">
    <w:name w:val="annotation subject"/>
    <w:basedOn w:val="CommentText"/>
    <w:next w:val="CommentText"/>
    <w:link w:val="CommentSubjectChar"/>
    <w:uiPriority w:val="99"/>
    <w:semiHidden/>
    <w:unhideWhenUsed/>
    <w:rsid w:val="00E9666D"/>
    <w:rPr>
      <w:b/>
      <w:bCs/>
    </w:rPr>
  </w:style>
  <w:style w:type="character" w:customStyle="1" w:styleId="CommentSubjectChar">
    <w:name w:val="Comment Subject Char"/>
    <w:basedOn w:val="CommentTextChar"/>
    <w:link w:val="CommentSubject"/>
    <w:uiPriority w:val="99"/>
    <w:semiHidden/>
    <w:rsid w:val="00E9666D"/>
    <w:rPr>
      <w:b/>
      <w:bCs/>
      <w:sz w:val="20"/>
      <w:szCs w:val="20"/>
    </w:rPr>
  </w:style>
  <w:style w:type="character" w:customStyle="1" w:styleId="Heading2Char">
    <w:name w:val="Heading 2 Char"/>
    <w:basedOn w:val="DefaultParagraphFont"/>
    <w:link w:val="Heading2"/>
    <w:uiPriority w:val="9"/>
    <w:rsid w:val="00BC4713"/>
    <w:rPr>
      <w:rFonts w:ascii="Times New Roman" w:eastAsia="MS Gothic" w:hAnsi="Times New Roman" w:cs="Times New Roman"/>
      <w:b/>
      <w:bCs/>
      <w:sz w:val="28"/>
      <w:szCs w:val="26"/>
      <w:lang w:val="x-none" w:eastAsia="x-none"/>
    </w:rPr>
  </w:style>
  <w:style w:type="paragraph" w:styleId="Revision">
    <w:name w:val="Revision"/>
    <w:hidden/>
    <w:uiPriority w:val="99"/>
    <w:semiHidden/>
    <w:rsid w:val="00CE4632"/>
    <w:pPr>
      <w:spacing w:after="0" w:line="240" w:lineRule="auto"/>
    </w:pPr>
  </w:style>
  <w:style w:type="character" w:styleId="Hyperlink">
    <w:name w:val="Hyperlink"/>
    <w:basedOn w:val="DefaultParagraphFont"/>
    <w:uiPriority w:val="99"/>
    <w:unhideWhenUsed/>
    <w:rsid w:val="000F2B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1527</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sbittner</dc:creator>
  <cp:lastModifiedBy>EP</cp:lastModifiedBy>
  <cp:revision>31</cp:revision>
  <dcterms:created xsi:type="dcterms:W3CDTF">2015-08-10T08:16:00Z</dcterms:created>
  <dcterms:modified xsi:type="dcterms:W3CDTF">2015-08-11T09:04:00Z</dcterms:modified>
</cp:coreProperties>
</file>